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2400" w14:textId="77777777" w:rsidR="000C0359" w:rsidRPr="007E5A80" w:rsidRDefault="000C0359" w:rsidP="000C0359">
      <w:pPr>
        <w:pStyle w:val="Caption"/>
        <w:keepNext/>
        <w:rPr>
          <w:b/>
          <w:bCs/>
        </w:rPr>
      </w:pPr>
      <w:bookmarkStart w:id="0" w:name="_Ref17970159"/>
      <w:bookmarkStart w:id="1" w:name="_Ref34657899"/>
      <w:r w:rsidRPr="007E5A80">
        <w:rPr>
          <w:b/>
          <w:bCs/>
        </w:rPr>
        <w:t xml:space="preserve">Table </w:t>
      </w:r>
      <w:r w:rsidR="00FC5BDC" w:rsidRPr="007E5A80">
        <w:rPr>
          <w:b/>
          <w:bCs/>
        </w:rPr>
        <w:fldChar w:fldCharType="begin"/>
      </w:r>
      <w:r w:rsidR="00FC5BDC" w:rsidRPr="007E5A80">
        <w:rPr>
          <w:b/>
          <w:bCs/>
        </w:rPr>
        <w:instrText xml:space="preserve"> SEQ Table \* ARABIC </w:instrText>
      </w:r>
      <w:r w:rsidR="00FC5BDC" w:rsidRPr="007E5A80">
        <w:rPr>
          <w:b/>
          <w:bCs/>
        </w:rPr>
        <w:fldChar w:fldCharType="separate"/>
      </w:r>
      <w:r w:rsidR="004D678B" w:rsidRPr="007E5A80">
        <w:rPr>
          <w:b/>
          <w:bCs/>
          <w:noProof/>
        </w:rPr>
        <w:t>1</w:t>
      </w:r>
      <w:r w:rsidR="00FC5BDC" w:rsidRPr="007E5A80">
        <w:rPr>
          <w:b/>
          <w:bCs/>
          <w:noProof/>
        </w:rPr>
        <w:fldChar w:fldCharType="end"/>
      </w:r>
      <w:bookmarkEnd w:id="0"/>
      <w:r w:rsidR="00AA5A6C" w:rsidRPr="007E5A80">
        <w:rPr>
          <w:b/>
          <w:bCs/>
        </w:rPr>
        <w:t>.</w:t>
      </w:r>
      <w:r w:rsidRPr="007E5A80">
        <w:rPr>
          <w:b/>
          <w:bCs/>
        </w:rPr>
        <w:t xml:space="preserve"> Patient demographics</w:t>
      </w:r>
      <w:r w:rsidR="00A42761" w:rsidRPr="007E5A80">
        <w:rPr>
          <w:b/>
          <w:bCs/>
        </w:rPr>
        <w:t xml:space="preserve"> in relation to smoking status</w:t>
      </w:r>
      <w:r w:rsidR="00823839" w:rsidRPr="007E5A80">
        <w:rPr>
          <w:b/>
          <w:bCs/>
        </w:rPr>
        <w:t>.</w:t>
      </w:r>
      <w:bookmarkEnd w:id="1"/>
    </w:p>
    <w:tbl>
      <w:tblPr>
        <w:tblW w:w="5000" w:type="pct"/>
        <w:tblInd w:w="-30" w:type="dxa"/>
        <w:tblLayout w:type="fixed"/>
        <w:tblLook w:val="0000" w:firstRow="0" w:lastRow="0" w:firstColumn="0" w:lastColumn="0" w:noHBand="0" w:noVBand="0"/>
      </w:tblPr>
      <w:tblGrid>
        <w:gridCol w:w="2157"/>
        <w:gridCol w:w="1800"/>
        <w:gridCol w:w="1801"/>
        <w:gridCol w:w="1801"/>
        <w:gridCol w:w="1801"/>
      </w:tblGrid>
      <w:tr w:rsidR="000C0359" w:rsidRPr="00D66705" w14:paraId="7E02745F" w14:textId="77777777" w:rsidTr="00090808">
        <w:trPr>
          <w:trHeight w:val="290"/>
        </w:trPr>
        <w:tc>
          <w:tcPr>
            <w:tcW w:w="2157" w:type="dxa"/>
          </w:tcPr>
          <w:p w14:paraId="150DF808" w14:textId="77777777" w:rsidR="000C0359" w:rsidRPr="00D66705" w:rsidRDefault="000C0359" w:rsidP="00CB4AB1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01" w:type="dxa"/>
            <w:gridSpan w:val="2"/>
          </w:tcPr>
          <w:p w14:paraId="53F11130" w14:textId="77777777" w:rsidR="000C0359" w:rsidRPr="00442C90" w:rsidRDefault="00895DF8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COPD patients; </w:t>
            </w:r>
            <w:r w:rsidR="000C0359" w:rsidRPr="00442C90">
              <w:rPr>
                <w:rFonts w:ascii="Calibri" w:eastAsia="Times New Roman" w:hAnsi="Calibri" w:cs="Calibri"/>
                <w:b/>
                <w:bCs/>
                <w:color w:val="000000"/>
              </w:rPr>
              <w:t>GLUCOLD</w:t>
            </w:r>
          </w:p>
        </w:tc>
        <w:tc>
          <w:tcPr>
            <w:tcW w:w="3602" w:type="dxa"/>
            <w:gridSpan w:val="2"/>
          </w:tcPr>
          <w:p w14:paraId="622D46D0" w14:textId="77777777" w:rsidR="000C0359" w:rsidRPr="00442C90" w:rsidRDefault="009F1224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Respiratory </w:t>
            </w:r>
            <w:r w:rsidR="00895DF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Healthy </w:t>
            </w:r>
            <w:r w:rsidR="003F4E89">
              <w:rPr>
                <w:rFonts w:ascii="Calibri" w:eastAsia="Times New Roman" w:hAnsi="Calibri" w:cs="Calibri"/>
                <w:b/>
                <w:bCs/>
                <w:color w:val="000000"/>
              </w:rPr>
              <w:t>controls</w:t>
            </w:r>
            <w:r w:rsidR="00895DF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; </w:t>
            </w:r>
            <w:r w:rsidR="000C0359" w:rsidRPr="00442C90">
              <w:rPr>
                <w:rFonts w:ascii="Calibri" w:eastAsia="Times New Roman" w:hAnsi="Calibri" w:cs="Calibri"/>
                <w:b/>
                <w:bCs/>
                <w:color w:val="000000"/>
              </w:rPr>
              <w:t>NORM</w:t>
            </w:r>
          </w:p>
        </w:tc>
      </w:tr>
      <w:tr w:rsidR="000C0359" w:rsidRPr="00D66705" w14:paraId="470596AE" w14:textId="77777777" w:rsidTr="00090808">
        <w:trPr>
          <w:trHeight w:val="290"/>
        </w:trPr>
        <w:tc>
          <w:tcPr>
            <w:tcW w:w="2157" w:type="dxa"/>
            <w:tcBorders>
              <w:bottom w:val="single" w:sz="4" w:space="0" w:color="auto"/>
            </w:tcBorders>
          </w:tcPr>
          <w:p w14:paraId="3F376669" w14:textId="77777777" w:rsidR="000C0359" w:rsidRPr="00D66705" w:rsidRDefault="000C0359" w:rsidP="00CB4AB1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4B609466" w14:textId="77777777" w:rsidR="000C0359" w:rsidRPr="00D66705" w:rsidRDefault="000C0359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Ex-smokers</w:t>
            </w: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14:paraId="5329E71E" w14:textId="77777777" w:rsidR="000C0359" w:rsidRPr="00D66705" w:rsidRDefault="000C0359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Current smokers</w:t>
            </w: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14:paraId="0994507B" w14:textId="4A3AF331" w:rsidR="000C0359" w:rsidRPr="00D66705" w:rsidRDefault="000C0359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del w:id="2" w:author="Jos van Nijnatten" w:date="2022-01-12T15:51:00Z">
              <w:r w:rsidDel="00A85FEC">
                <w:rPr>
                  <w:rFonts w:ascii="Calibri" w:eastAsia="Times New Roman" w:hAnsi="Calibri" w:cs="Calibri"/>
                  <w:color w:val="000000"/>
                </w:rPr>
                <w:delText xml:space="preserve">Never </w:delText>
              </w:r>
            </w:del>
            <w:ins w:id="3" w:author="Jos van Nijnatten" w:date="2022-01-12T15:51:00Z">
              <w:r w:rsidR="00A85FEC">
                <w:rPr>
                  <w:rFonts w:ascii="Calibri" w:eastAsia="Times New Roman" w:hAnsi="Calibri" w:cs="Calibri"/>
                  <w:color w:val="000000"/>
                </w:rPr>
                <w:t>Non-</w:t>
              </w:r>
            </w:ins>
            <w:r>
              <w:rPr>
                <w:rFonts w:ascii="Calibri" w:eastAsia="Times New Roman" w:hAnsi="Calibri" w:cs="Calibri"/>
                <w:color w:val="000000"/>
              </w:rPr>
              <w:t>smokers</w:t>
            </w: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14:paraId="19E02559" w14:textId="77777777" w:rsidR="000C0359" w:rsidRPr="00D66705" w:rsidRDefault="000C0359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Current smokers</w:t>
            </w:r>
          </w:p>
        </w:tc>
      </w:tr>
      <w:tr w:rsidR="000C0359" w:rsidRPr="00D66705" w14:paraId="2AD66FEC" w14:textId="77777777" w:rsidTr="00090808">
        <w:trPr>
          <w:trHeight w:val="290"/>
        </w:trPr>
        <w:tc>
          <w:tcPr>
            <w:tcW w:w="2157" w:type="dxa"/>
            <w:tcBorders>
              <w:top w:val="single" w:sz="4" w:space="0" w:color="auto"/>
            </w:tcBorders>
          </w:tcPr>
          <w:p w14:paraId="3C7278C3" w14:textId="77777777" w:rsidR="000C0359" w:rsidRPr="00D66705" w:rsidRDefault="000C0359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0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E8FABBB" w14:textId="77777777" w:rsidR="000C0359" w:rsidRPr="00D66705" w:rsidRDefault="000C0359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801" w:type="dxa"/>
            <w:tcBorders>
              <w:top w:val="single" w:sz="4" w:space="0" w:color="auto"/>
            </w:tcBorders>
          </w:tcPr>
          <w:p w14:paraId="38BBE513" w14:textId="77777777" w:rsidR="000C0359" w:rsidRPr="00D66705" w:rsidRDefault="000C0359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801" w:type="dxa"/>
            <w:tcBorders>
              <w:top w:val="single" w:sz="4" w:space="0" w:color="auto"/>
            </w:tcBorders>
          </w:tcPr>
          <w:p w14:paraId="1B4FCFF6" w14:textId="77777777" w:rsidR="000C0359" w:rsidRPr="00D66705" w:rsidRDefault="000C0359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801" w:type="dxa"/>
            <w:tcBorders>
              <w:top w:val="single" w:sz="4" w:space="0" w:color="auto"/>
            </w:tcBorders>
          </w:tcPr>
          <w:p w14:paraId="5FE9E3D6" w14:textId="77777777" w:rsidR="000C0359" w:rsidRPr="00D66705" w:rsidRDefault="000C0359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0C0359" w:rsidRPr="00D66705" w14:paraId="15FEA47F" w14:textId="77777777" w:rsidTr="00090808">
        <w:trPr>
          <w:trHeight w:val="290"/>
        </w:trPr>
        <w:tc>
          <w:tcPr>
            <w:tcW w:w="2157" w:type="dxa"/>
          </w:tcPr>
          <w:p w14:paraId="7F9068C7" w14:textId="77777777" w:rsidR="000C0359" w:rsidRPr="00D66705" w:rsidRDefault="000C0359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05">
              <w:rPr>
                <w:rFonts w:ascii="Calibri" w:eastAsia="Times New Roman" w:hAnsi="Calibri" w:cs="Calibri"/>
                <w:color w:val="000000"/>
              </w:rPr>
              <w:t>Age mean +/- SD</w:t>
            </w:r>
          </w:p>
        </w:tc>
        <w:tc>
          <w:tcPr>
            <w:tcW w:w="1800" w:type="dxa"/>
          </w:tcPr>
          <w:p w14:paraId="62109566" w14:textId="77777777" w:rsidR="000C0359" w:rsidRPr="00D66705" w:rsidRDefault="000C0359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63 +/- 8</w:t>
            </w:r>
          </w:p>
        </w:tc>
        <w:tc>
          <w:tcPr>
            <w:tcW w:w="1801" w:type="dxa"/>
          </w:tcPr>
          <w:p w14:paraId="314054AE" w14:textId="77777777" w:rsidR="000C0359" w:rsidRPr="00D66705" w:rsidRDefault="000C0359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59 +/- 7</w:t>
            </w:r>
          </w:p>
        </w:tc>
        <w:tc>
          <w:tcPr>
            <w:tcW w:w="1801" w:type="dxa"/>
          </w:tcPr>
          <w:p w14:paraId="0BFD5CE6" w14:textId="77777777" w:rsidR="000C0359" w:rsidRPr="00D66705" w:rsidRDefault="000C0359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 +/- 1</w:t>
            </w:r>
            <w:r w:rsidR="00E8073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01" w:type="dxa"/>
          </w:tcPr>
          <w:p w14:paraId="11E19430" w14:textId="77777777" w:rsidR="000C0359" w:rsidRPr="00D66705" w:rsidRDefault="000C0359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 +/- 15</w:t>
            </w:r>
          </w:p>
        </w:tc>
      </w:tr>
      <w:tr w:rsidR="000C0359" w:rsidRPr="00D66705" w14:paraId="16B95DFD" w14:textId="77777777" w:rsidTr="00090808">
        <w:trPr>
          <w:trHeight w:val="290"/>
        </w:trPr>
        <w:tc>
          <w:tcPr>
            <w:tcW w:w="2157" w:type="dxa"/>
          </w:tcPr>
          <w:p w14:paraId="64F9524F" w14:textId="77777777" w:rsidR="000C0359" w:rsidRPr="00D66705" w:rsidRDefault="003352C2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Sex</w:t>
            </w:r>
            <w:r w:rsidR="000C0359" w:rsidRPr="00D66705">
              <w:rPr>
                <w:rFonts w:ascii="Calibri" w:eastAsia="Times New Roman" w:hAnsi="Calibri" w:cs="Calibri"/>
                <w:color w:val="000000"/>
              </w:rPr>
              <w:t xml:space="preserve"> male n</w:t>
            </w:r>
            <w:r w:rsidR="000C035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C0359" w:rsidRPr="00D66705">
              <w:rPr>
                <w:rFonts w:ascii="Calibri" w:eastAsia="Times New Roman" w:hAnsi="Calibri" w:cs="Calibri"/>
                <w:color w:val="000000"/>
              </w:rPr>
              <w:t>(%)</w:t>
            </w:r>
          </w:p>
        </w:tc>
        <w:tc>
          <w:tcPr>
            <w:tcW w:w="1800" w:type="dxa"/>
          </w:tcPr>
          <w:p w14:paraId="4BD7870D" w14:textId="77777777" w:rsidR="000C0359" w:rsidRPr="00D66705" w:rsidRDefault="000C0359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 (</w:t>
            </w:r>
            <w:r w:rsidR="001E3965">
              <w:rPr>
                <w:rFonts w:ascii="Calibri" w:eastAsia="Times New Roman" w:hAnsi="Calibri" w:cs="Calibri"/>
                <w:color w:val="000000"/>
              </w:rPr>
              <w:t>90.9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801" w:type="dxa"/>
          </w:tcPr>
          <w:p w14:paraId="2664DC36" w14:textId="77777777" w:rsidR="000C0359" w:rsidRPr="00D66705" w:rsidRDefault="000C0359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 (</w:t>
            </w:r>
            <w:r w:rsidR="001E3965">
              <w:rPr>
                <w:rFonts w:ascii="Calibri" w:eastAsia="Times New Roman" w:hAnsi="Calibri" w:cs="Calibri"/>
                <w:color w:val="000000"/>
              </w:rPr>
              <w:t>82.5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801" w:type="dxa"/>
          </w:tcPr>
          <w:p w14:paraId="0660B8F8" w14:textId="77777777" w:rsidR="000C0359" w:rsidRPr="00D66705" w:rsidRDefault="000C0359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 (</w:t>
            </w:r>
            <w:r w:rsidR="001E3965">
              <w:rPr>
                <w:rFonts w:ascii="Calibri" w:eastAsia="Times New Roman" w:hAnsi="Calibri" w:cs="Calibri"/>
                <w:color w:val="000000"/>
              </w:rPr>
              <w:t>52.6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801" w:type="dxa"/>
          </w:tcPr>
          <w:p w14:paraId="47A4C228" w14:textId="77777777" w:rsidR="000C0359" w:rsidRPr="00D66705" w:rsidRDefault="000C0359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 (</w:t>
            </w:r>
            <w:r w:rsidR="001E3965">
              <w:rPr>
                <w:rFonts w:ascii="Calibri" w:eastAsia="Times New Roman" w:hAnsi="Calibri" w:cs="Calibri"/>
                <w:color w:val="000000"/>
              </w:rPr>
              <w:t>57.1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CA377B" w:rsidRPr="00D66705" w14:paraId="7BC49B76" w14:textId="77777777" w:rsidTr="00090808">
        <w:trPr>
          <w:trHeight w:val="290"/>
        </w:trPr>
        <w:tc>
          <w:tcPr>
            <w:tcW w:w="2157" w:type="dxa"/>
          </w:tcPr>
          <w:p w14:paraId="60576423" w14:textId="77777777" w:rsidR="00CA377B" w:rsidRPr="00D66705" w:rsidRDefault="00CA377B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FEV</w:t>
            </w:r>
            <w:r w:rsidRPr="00CA377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% predicted</w:t>
            </w:r>
          </w:p>
        </w:tc>
        <w:tc>
          <w:tcPr>
            <w:tcW w:w="1800" w:type="dxa"/>
          </w:tcPr>
          <w:p w14:paraId="13A97985" w14:textId="77777777" w:rsidR="00CA377B" w:rsidRDefault="00E96EC2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55.</w:t>
            </w:r>
            <w:r w:rsidR="007D5276">
              <w:rPr>
                <w:rFonts w:ascii="Calibri" w:eastAsia="Times New Roman" w:hAnsi="Calibri" w:cs="Calibri"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+/- 10.7</w:t>
            </w:r>
          </w:p>
        </w:tc>
        <w:tc>
          <w:tcPr>
            <w:tcW w:w="1801" w:type="dxa"/>
          </w:tcPr>
          <w:p w14:paraId="67A79EE2" w14:textId="77777777" w:rsidR="00CA377B" w:rsidRDefault="00E96EC2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54.</w:t>
            </w:r>
            <w:r w:rsidR="007D5276"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+/- 9.5</w:t>
            </w:r>
          </w:p>
        </w:tc>
        <w:tc>
          <w:tcPr>
            <w:tcW w:w="1801" w:type="dxa"/>
          </w:tcPr>
          <w:p w14:paraId="24872D74" w14:textId="77777777" w:rsidR="00CA377B" w:rsidRPr="0068141C" w:rsidRDefault="007D5276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141C">
              <w:rPr>
                <w:rFonts w:ascii="Calibri" w:eastAsia="Times New Roman" w:hAnsi="Calibri" w:cs="Calibri"/>
                <w:color w:val="000000"/>
              </w:rPr>
              <w:t>101.4</w:t>
            </w:r>
            <w:r w:rsidR="00627288" w:rsidRPr="0068141C">
              <w:rPr>
                <w:rFonts w:ascii="Calibri" w:eastAsia="Times New Roman" w:hAnsi="Calibri" w:cs="Calibri"/>
                <w:color w:val="000000"/>
              </w:rPr>
              <w:t xml:space="preserve"> +/- </w:t>
            </w:r>
            <w:r w:rsidR="0068141C" w:rsidRPr="0068141C">
              <w:rPr>
                <w:rFonts w:ascii="Calibri" w:eastAsia="Times New Roman" w:hAnsi="Calibri" w:cs="Calibri"/>
                <w:color w:val="000000"/>
              </w:rPr>
              <w:t>12.2</w:t>
            </w:r>
          </w:p>
        </w:tc>
        <w:tc>
          <w:tcPr>
            <w:tcW w:w="1801" w:type="dxa"/>
          </w:tcPr>
          <w:p w14:paraId="70E77D73" w14:textId="77777777" w:rsidR="00CA377B" w:rsidRPr="0068141C" w:rsidRDefault="0068141C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141C">
              <w:rPr>
                <w:rFonts w:ascii="Calibri" w:eastAsia="Times New Roman" w:hAnsi="Calibri" w:cs="Calibri"/>
                <w:color w:val="000000"/>
              </w:rPr>
              <w:t>99.1</w:t>
            </w:r>
            <w:r w:rsidR="00627288" w:rsidRPr="0068141C">
              <w:rPr>
                <w:rFonts w:ascii="Calibri" w:eastAsia="Times New Roman" w:hAnsi="Calibri" w:cs="Calibri"/>
                <w:color w:val="000000"/>
              </w:rPr>
              <w:t xml:space="preserve"> +/- </w:t>
            </w:r>
            <w:r w:rsidRPr="0068141C">
              <w:rPr>
                <w:rFonts w:ascii="Calibri" w:eastAsia="Times New Roman" w:hAnsi="Calibri" w:cs="Calibri"/>
                <w:color w:val="000000"/>
              </w:rPr>
              <w:t>9.4</w:t>
            </w:r>
          </w:p>
        </w:tc>
      </w:tr>
      <w:tr w:rsidR="00CA377B" w:rsidRPr="00D66705" w14:paraId="165F4C2A" w14:textId="77777777" w:rsidTr="00090808">
        <w:trPr>
          <w:trHeight w:val="290"/>
        </w:trPr>
        <w:tc>
          <w:tcPr>
            <w:tcW w:w="2157" w:type="dxa"/>
          </w:tcPr>
          <w:p w14:paraId="408CF348" w14:textId="74831AB9" w:rsidR="00CA377B" w:rsidRDefault="00CA377B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FEV</w:t>
            </w:r>
            <w:r w:rsidRPr="00CA377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/FVC</w:t>
            </w:r>
            <w:ins w:id="4" w:author="Jos van Nijnatten" w:date="2021-12-06T08:22:00Z">
              <w:r w:rsidR="00C15386">
                <w:rPr>
                  <w:rFonts w:ascii="Calibri" w:eastAsia="Times New Roman" w:hAnsi="Calibri" w:cs="Calibri"/>
                  <w:color w:val="000000"/>
                </w:rPr>
                <w:t xml:space="preserve"> %</w:t>
              </w:r>
            </w:ins>
          </w:p>
        </w:tc>
        <w:tc>
          <w:tcPr>
            <w:tcW w:w="1800" w:type="dxa"/>
          </w:tcPr>
          <w:p w14:paraId="7A5DDCE8" w14:textId="77777777" w:rsidR="00CA377B" w:rsidRDefault="00E96EC2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50.1 +/- 9.3</w:t>
            </w:r>
          </w:p>
        </w:tc>
        <w:tc>
          <w:tcPr>
            <w:tcW w:w="1801" w:type="dxa"/>
          </w:tcPr>
          <w:p w14:paraId="7DF0A29E" w14:textId="77777777" w:rsidR="00CA377B" w:rsidRDefault="00E96EC2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46.</w:t>
            </w:r>
            <w:r w:rsidR="007D5276">
              <w:rPr>
                <w:rFonts w:ascii="Calibri" w:eastAsia="Times New Roman" w:hAnsi="Calibri" w:cs="Calibri"/>
                <w:color w:val="000000"/>
              </w:rPr>
              <w:t>8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+/- 8.</w:t>
            </w:r>
            <w:r w:rsidR="007D52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01" w:type="dxa"/>
          </w:tcPr>
          <w:p w14:paraId="139B8ECC" w14:textId="77777777" w:rsidR="00627288" w:rsidRPr="0068141C" w:rsidRDefault="00627288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141C">
              <w:rPr>
                <w:rFonts w:ascii="Calibri" w:eastAsia="Times New Roman" w:hAnsi="Calibri" w:cs="Calibri"/>
                <w:color w:val="000000"/>
              </w:rPr>
              <w:t>80</w:t>
            </w:r>
            <w:r w:rsidR="007D5276" w:rsidRPr="0068141C">
              <w:rPr>
                <w:rFonts w:ascii="Calibri" w:eastAsia="Times New Roman" w:hAnsi="Calibri" w:cs="Calibri"/>
                <w:color w:val="000000"/>
              </w:rPr>
              <w:t>.</w:t>
            </w:r>
            <w:r w:rsidR="0068141C" w:rsidRPr="0068141C">
              <w:rPr>
                <w:rFonts w:ascii="Calibri" w:eastAsia="Times New Roman" w:hAnsi="Calibri" w:cs="Calibri"/>
                <w:color w:val="000000"/>
              </w:rPr>
              <w:t>5</w:t>
            </w:r>
            <w:r w:rsidRPr="0068141C">
              <w:rPr>
                <w:rFonts w:ascii="Calibri" w:eastAsia="Times New Roman" w:hAnsi="Calibri" w:cs="Calibri"/>
                <w:color w:val="000000"/>
              </w:rPr>
              <w:t xml:space="preserve"> +/- 6</w:t>
            </w:r>
            <w:r w:rsidR="007D5276" w:rsidRPr="0068141C">
              <w:rPr>
                <w:rFonts w:ascii="Calibri" w:eastAsia="Times New Roman" w:hAnsi="Calibri" w:cs="Calibri"/>
                <w:color w:val="000000"/>
              </w:rPr>
              <w:t>.</w:t>
            </w:r>
            <w:r w:rsidRPr="0068141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01" w:type="dxa"/>
          </w:tcPr>
          <w:p w14:paraId="51C1E447" w14:textId="77777777" w:rsidR="00CA377B" w:rsidRPr="0068141C" w:rsidRDefault="00627288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141C">
              <w:rPr>
                <w:rFonts w:ascii="Calibri" w:eastAsia="Times New Roman" w:hAnsi="Calibri" w:cs="Calibri"/>
                <w:color w:val="000000"/>
              </w:rPr>
              <w:t>78</w:t>
            </w:r>
            <w:r w:rsidR="007D5276" w:rsidRPr="0068141C">
              <w:rPr>
                <w:rFonts w:ascii="Calibri" w:eastAsia="Times New Roman" w:hAnsi="Calibri" w:cs="Calibri"/>
                <w:color w:val="000000"/>
              </w:rPr>
              <w:t>.</w:t>
            </w:r>
            <w:r w:rsidRPr="0068141C">
              <w:rPr>
                <w:rFonts w:ascii="Calibri" w:eastAsia="Times New Roman" w:hAnsi="Calibri" w:cs="Calibri"/>
                <w:color w:val="000000"/>
              </w:rPr>
              <w:t>0 +/- 6</w:t>
            </w:r>
            <w:r w:rsidR="007D5276" w:rsidRPr="0068141C">
              <w:rPr>
                <w:rFonts w:ascii="Calibri" w:eastAsia="Times New Roman" w:hAnsi="Calibri" w:cs="Calibri"/>
                <w:color w:val="000000"/>
              </w:rPr>
              <w:t>.</w:t>
            </w:r>
            <w:r w:rsidRPr="0068141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C0359" w:rsidRPr="00D66705" w14:paraId="35B4D5CB" w14:textId="77777777" w:rsidTr="00090808">
        <w:trPr>
          <w:trHeight w:val="290"/>
        </w:trPr>
        <w:tc>
          <w:tcPr>
            <w:tcW w:w="2157" w:type="dxa"/>
          </w:tcPr>
          <w:p w14:paraId="60F9AEF6" w14:textId="77777777" w:rsidR="000C0359" w:rsidRPr="00D66705" w:rsidRDefault="000C0359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Age quit smoking mean +/- SD</w:t>
            </w:r>
          </w:p>
        </w:tc>
        <w:tc>
          <w:tcPr>
            <w:tcW w:w="1800" w:type="dxa"/>
          </w:tcPr>
          <w:p w14:paraId="65BA0D0C" w14:textId="77777777" w:rsidR="000C0359" w:rsidRPr="00D66705" w:rsidRDefault="000C0359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56 +/- 10</w:t>
            </w:r>
          </w:p>
        </w:tc>
        <w:tc>
          <w:tcPr>
            <w:tcW w:w="1801" w:type="dxa"/>
          </w:tcPr>
          <w:p w14:paraId="2D9384F7" w14:textId="77777777" w:rsidR="000C0359" w:rsidRPr="00D66705" w:rsidRDefault="000C0359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1" w:type="dxa"/>
          </w:tcPr>
          <w:p w14:paraId="0F60B806" w14:textId="77777777" w:rsidR="000C0359" w:rsidRPr="00D66705" w:rsidRDefault="000C0359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1" w:type="dxa"/>
          </w:tcPr>
          <w:p w14:paraId="0C806BD1" w14:textId="77777777" w:rsidR="000C0359" w:rsidRPr="00D66705" w:rsidRDefault="000C0359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0359" w:rsidRPr="00D66705" w14:paraId="55A4B27B" w14:textId="77777777" w:rsidTr="00090808">
        <w:trPr>
          <w:trHeight w:val="290"/>
        </w:trPr>
        <w:tc>
          <w:tcPr>
            <w:tcW w:w="2157" w:type="dxa"/>
            <w:tcBorders>
              <w:bottom w:val="single" w:sz="4" w:space="0" w:color="auto"/>
            </w:tcBorders>
          </w:tcPr>
          <w:p w14:paraId="757A8E4E" w14:textId="77777777" w:rsidR="000C0359" w:rsidRPr="00D66705" w:rsidRDefault="000C0359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05">
              <w:rPr>
                <w:rFonts w:ascii="Calibri" w:eastAsia="Times New Roman" w:hAnsi="Calibri" w:cs="Calibri"/>
                <w:color w:val="000000"/>
              </w:rPr>
              <w:t>Cigarettes per day mean +/- SD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9B24410" w14:textId="278F0DBF" w:rsidR="000C0359" w:rsidRPr="00D66705" w:rsidRDefault="001D1A2B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46EA1239" w14:textId="77777777" w:rsidR="000C0359" w:rsidRPr="00D66705" w:rsidRDefault="000C0359" w:rsidP="00CB4AB1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18.5 +/- 10.2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1CC9EAA7" w14:textId="360F215E" w:rsidR="000C0359" w:rsidRPr="00D66705" w:rsidRDefault="001D1A2B" w:rsidP="00CB4AB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093BC943" w14:textId="77777777" w:rsidR="000C0359" w:rsidRPr="00D66705" w:rsidRDefault="000C0359" w:rsidP="00CB4AB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  <w:r w:rsidR="000A5142">
              <w:rPr>
                <w:rFonts w:ascii="Calibri" w:eastAsia="Times New Roman" w:hAnsi="Calibri" w:cs="Calibri"/>
                <w:color w:val="000000"/>
              </w:rPr>
              <w:t>.0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+/- 7</w:t>
            </w:r>
          </w:p>
        </w:tc>
      </w:tr>
      <w:tr w:rsidR="00F40492" w:rsidRPr="00D66705" w14:paraId="3EFEA3CF" w14:textId="77777777" w:rsidTr="00090808">
        <w:trPr>
          <w:trHeight w:val="290"/>
        </w:trPr>
        <w:tc>
          <w:tcPr>
            <w:tcW w:w="9360" w:type="dxa"/>
            <w:gridSpan w:val="5"/>
            <w:tcBorders>
              <w:top w:val="single" w:sz="4" w:space="0" w:color="auto"/>
            </w:tcBorders>
          </w:tcPr>
          <w:p w14:paraId="2A5FF9CB" w14:textId="77777777" w:rsidR="00F40492" w:rsidRDefault="00F40492" w:rsidP="00824198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FEV</w:t>
            </w:r>
            <w:r w:rsidRPr="00F40492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: forced expiratory volume in 1 second</w:t>
            </w:r>
            <w:r w:rsidR="00824198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r>
              <w:rPr>
                <w:rFonts w:ascii="Calibri" w:eastAsia="Times New Roman" w:hAnsi="Calibri" w:cs="Calibri"/>
                <w:color w:val="000000"/>
              </w:rPr>
              <w:t>FVC: forced vital capacity</w:t>
            </w:r>
          </w:p>
        </w:tc>
      </w:tr>
    </w:tbl>
    <w:p w14:paraId="69EA981A" w14:textId="185B21E9" w:rsidR="00AE4688" w:rsidRPr="00CE51A7" w:rsidRDefault="00AE4688" w:rsidP="00FD5EB5"/>
    <w:sectPr w:rsidR="00AE4688" w:rsidRPr="00CE51A7" w:rsidSect="00382B3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EBA57" w14:textId="77777777" w:rsidR="00DE601E" w:rsidRDefault="00DE601E" w:rsidP="00A54B20">
      <w:pPr>
        <w:spacing w:line="240" w:lineRule="auto"/>
      </w:pPr>
      <w:r>
        <w:separator/>
      </w:r>
    </w:p>
  </w:endnote>
  <w:endnote w:type="continuationSeparator" w:id="0">
    <w:p w14:paraId="10CE0E0A" w14:textId="77777777" w:rsidR="00DE601E" w:rsidRDefault="00DE601E" w:rsidP="00A54B20">
      <w:pPr>
        <w:spacing w:line="240" w:lineRule="auto"/>
      </w:pPr>
      <w:r>
        <w:continuationSeparator/>
      </w:r>
    </w:p>
  </w:endnote>
  <w:endnote w:type="continuationNotice" w:id="1">
    <w:p w14:paraId="519F49AD" w14:textId="77777777" w:rsidR="00DE601E" w:rsidRDefault="00DE601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8760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96616" w14:textId="77777777" w:rsidR="00DE056F" w:rsidRDefault="00DE05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6E0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1A7E3B40" w14:textId="77777777" w:rsidR="00DE056F" w:rsidRDefault="00DE0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140EC" w14:textId="77777777" w:rsidR="00DE601E" w:rsidRDefault="00DE601E" w:rsidP="00A54B20">
      <w:pPr>
        <w:spacing w:line="240" w:lineRule="auto"/>
      </w:pPr>
      <w:r>
        <w:separator/>
      </w:r>
    </w:p>
  </w:footnote>
  <w:footnote w:type="continuationSeparator" w:id="0">
    <w:p w14:paraId="5779F2CC" w14:textId="77777777" w:rsidR="00DE601E" w:rsidRDefault="00DE601E" w:rsidP="00A54B20">
      <w:pPr>
        <w:spacing w:line="240" w:lineRule="auto"/>
      </w:pPr>
      <w:r>
        <w:continuationSeparator/>
      </w:r>
    </w:p>
  </w:footnote>
  <w:footnote w:type="continuationNotice" w:id="1">
    <w:p w14:paraId="30C37721" w14:textId="77777777" w:rsidR="00DE601E" w:rsidRDefault="00DE601E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8399F"/>
    <w:multiLevelType w:val="hybridMultilevel"/>
    <w:tmpl w:val="4A005140"/>
    <w:lvl w:ilvl="0" w:tplc="45EE2BA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 van Nijnatten">
    <w15:presenceInfo w15:providerId="Windows Live" w15:userId="dcb1f975ef8e16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hideSpellingErrors/>
  <w:hideGrammaticalErrors/>
  <w:proofState w:spelling="clean" w:grammar="clean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wM7MEMiwMjM2MzZR0lIJTi4sz8/NACkxNawGePAXkLQAAAA=="/>
    <w:docVar w:name="dgnword-docGUID" w:val="{F6D61578-3D36-41D4-8784-159553186205}"/>
    <w:docVar w:name="dgnword-eventsink" w:val="2729266107248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dwssrvt0zdxriesdto5spfzdsf902ff2pfw&quot;&gt;EndNote Library-Converted&lt;record-ids&gt;&lt;item&gt;3&lt;/item&gt;&lt;item&gt;4&lt;/item&gt;&lt;item&gt;6&lt;/item&gt;&lt;item&gt;7&lt;/item&gt;&lt;item&gt;8&lt;/item&gt;&lt;item&gt;10&lt;/item&gt;&lt;item&gt;11&lt;/item&gt;&lt;item&gt;12&lt;/item&gt;&lt;item&gt;13&lt;/item&gt;&lt;item&gt;14&lt;/item&gt;&lt;item&gt;15&lt;/item&gt;&lt;item&gt;22&lt;/item&gt;&lt;item&gt;25&lt;/item&gt;&lt;item&gt;30&lt;/item&gt;&lt;item&gt;31&lt;/item&gt;&lt;item&gt;32&lt;/item&gt;&lt;item&gt;35&lt;/item&gt;&lt;item&gt;36&lt;/item&gt;&lt;item&gt;37&lt;/item&gt;&lt;item&gt;39&lt;/item&gt;&lt;item&gt;42&lt;/item&gt;&lt;item&gt;44&lt;/item&gt;&lt;item&gt;45&lt;/item&gt;&lt;item&gt;46&lt;/item&gt;&lt;item&gt;47&lt;/item&gt;&lt;item&gt;48&lt;/item&gt;&lt;item&gt;49&lt;/item&gt;&lt;item&gt;50&lt;/item&gt;&lt;item&gt;51&lt;/item&gt;&lt;item&gt;52&lt;/item&gt;&lt;item&gt;53&lt;/item&gt;&lt;item&gt;54&lt;/item&gt;&lt;item&gt;55&lt;/item&gt;&lt;item&gt;56&lt;/item&gt;&lt;item&gt;57&lt;/item&gt;&lt;item&gt;58&lt;/item&gt;&lt;item&gt;59&lt;/item&gt;&lt;/record-ids&gt;&lt;/item&gt;&lt;/Libraries&gt;"/>
  </w:docVars>
  <w:rsids>
    <w:rsidRoot w:val="00B50748"/>
    <w:rsid w:val="0000029F"/>
    <w:rsid w:val="00000847"/>
    <w:rsid w:val="000010C9"/>
    <w:rsid w:val="00001448"/>
    <w:rsid w:val="00001783"/>
    <w:rsid w:val="00001B04"/>
    <w:rsid w:val="00001E06"/>
    <w:rsid w:val="00001E14"/>
    <w:rsid w:val="000029F5"/>
    <w:rsid w:val="00003982"/>
    <w:rsid w:val="00003BC8"/>
    <w:rsid w:val="000047E6"/>
    <w:rsid w:val="000048B0"/>
    <w:rsid w:val="0000561B"/>
    <w:rsid w:val="00005DB7"/>
    <w:rsid w:val="00006378"/>
    <w:rsid w:val="0000650B"/>
    <w:rsid w:val="0000678A"/>
    <w:rsid w:val="000067FE"/>
    <w:rsid w:val="00006807"/>
    <w:rsid w:val="00006CD1"/>
    <w:rsid w:val="000073AF"/>
    <w:rsid w:val="00007440"/>
    <w:rsid w:val="00010EA3"/>
    <w:rsid w:val="0001192F"/>
    <w:rsid w:val="00011B58"/>
    <w:rsid w:val="00012217"/>
    <w:rsid w:val="00012359"/>
    <w:rsid w:val="00012656"/>
    <w:rsid w:val="00012C99"/>
    <w:rsid w:val="00012DE6"/>
    <w:rsid w:val="00013084"/>
    <w:rsid w:val="00013352"/>
    <w:rsid w:val="000135CA"/>
    <w:rsid w:val="00013F8F"/>
    <w:rsid w:val="0001471A"/>
    <w:rsid w:val="00014B4A"/>
    <w:rsid w:val="00014E09"/>
    <w:rsid w:val="00016515"/>
    <w:rsid w:val="0001680A"/>
    <w:rsid w:val="00016E89"/>
    <w:rsid w:val="000177DB"/>
    <w:rsid w:val="00020102"/>
    <w:rsid w:val="00020203"/>
    <w:rsid w:val="000203A8"/>
    <w:rsid w:val="000203C8"/>
    <w:rsid w:val="00020AB2"/>
    <w:rsid w:val="00020B88"/>
    <w:rsid w:val="00020E1D"/>
    <w:rsid w:val="00020F72"/>
    <w:rsid w:val="00021622"/>
    <w:rsid w:val="000216E9"/>
    <w:rsid w:val="00021C4F"/>
    <w:rsid w:val="000223EB"/>
    <w:rsid w:val="00022639"/>
    <w:rsid w:val="00022708"/>
    <w:rsid w:val="000229FB"/>
    <w:rsid w:val="00023D60"/>
    <w:rsid w:val="00024FED"/>
    <w:rsid w:val="000256A0"/>
    <w:rsid w:val="00025A22"/>
    <w:rsid w:val="00026089"/>
    <w:rsid w:val="000269B3"/>
    <w:rsid w:val="000269E7"/>
    <w:rsid w:val="000269F0"/>
    <w:rsid w:val="00026AF1"/>
    <w:rsid w:val="00026D72"/>
    <w:rsid w:val="00027CB5"/>
    <w:rsid w:val="00030415"/>
    <w:rsid w:val="00030601"/>
    <w:rsid w:val="00032C9F"/>
    <w:rsid w:val="00032EBA"/>
    <w:rsid w:val="000332F2"/>
    <w:rsid w:val="00033416"/>
    <w:rsid w:val="00034118"/>
    <w:rsid w:val="0003429F"/>
    <w:rsid w:val="00034504"/>
    <w:rsid w:val="00034876"/>
    <w:rsid w:val="000349DB"/>
    <w:rsid w:val="00034D97"/>
    <w:rsid w:val="00035BC1"/>
    <w:rsid w:val="00037676"/>
    <w:rsid w:val="00037C39"/>
    <w:rsid w:val="0004046F"/>
    <w:rsid w:val="00040504"/>
    <w:rsid w:val="00040758"/>
    <w:rsid w:val="00040D5B"/>
    <w:rsid w:val="00040DDB"/>
    <w:rsid w:val="000410DF"/>
    <w:rsid w:val="00041242"/>
    <w:rsid w:val="0004235A"/>
    <w:rsid w:val="00042593"/>
    <w:rsid w:val="0004354F"/>
    <w:rsid w:val="0004390C"/>
    <w:rsid w:val="0004394E"/>
    <w:rsid w:val="000439B3"/>
    <w:rsid w:val="000444AB"/>
    <w:rsid w:val="00044B32"/>
    <w:rsid w:val="00044EEF"/>
    <w:rsid w:val="00045077"/>
    <w:rsid w:val="0004568C"/>
    <w:rsid w:val="000457E4"/>
    <w:rsid w:val="0004670F"/>
    <w:rsid w:val="000471E9"/>
    <w:rsid w:val="00047A36"/>
    <w:rsid w:val="0005032C"/>
    <w:rsid w:val="00050445"/>
    <w:rsid w:val="0005057A"/>
    <w:rsid w:val="00050857"/>
    <w:rsid w:val="00050DD5"/>
    <w:rsid w:val="0005139B"/>
    <w:rsid w:val="000515C4"/>
    <w:rsid w:val="00051B78"/>
    <w:rsid w:val="00051F2D"/>
    <w:rsid w:val="00051FF7"/>
    <w:rsid w:val="000528A3"/>
    <w:rsid w:val="0005315B"/>
    <w:rsid w:val="0005434C"/>
    <w:rsid w:val="00054817"/>
    <w:rsid w:val="0005545C"/>
    <w:rsid w:val="00055BAD"/>
    <w:rsid w:val="000561EF"/>
    <w:rsid w:val="0005633E"/>
    <w:rsid w:val="00056C24"/>
    <w:rsid w:val="00056E89"/>
    <w:rsid w:val="00056FDC"/>
    <w:rsid w:val="00057910"/>
    <w:rsid w:val="00057CB1"/>
    <w:rsid w:val="00057CC1"/>
    <w:rsid w:val="00060188"/>
    <w:rsid w:val="00060480"/>
    <w:rsid w:val="00060A95"/>
    <w:rsid w:val="00061ADF"/>
    <w:rsid w:val="00062124"/>
    <w:rsid w:val="000626FF"/>
    <w:rsid w:val="00062880"/>
    <w:rsid w:val="0006340C"/>
    <w:rsid w:val="00063C1C"/>
    <w:rsid w:val="00063D13"/>
    <w:rsid w:val="00064E17"/>
    <w:rsid w:val="000650FD"/>
    <w:rsid w:val="0006515A"/>
    <w:rsid w:val="00065310"/>
    <w:rsid w:val="000664AD"/>
    <w:rsid w:val="00066C40"/>
    <w:rsid w:val="00067496"/>
    <w:rsid w:val="00067697"/>
    <w:rsid w:val="00070241"/>
    <w:rsid w:val="00070258"/>
    <w:rsid w:val="00070C3D"/>
    <w:rsid w:val="000712A5"/>
    <w:rsid w:val="000727A2"/>
    <w:rsid w:val="00072EF7"/>
    <w:rsid w:val="000733EB"/>
    <w:rsid w:val="000734AB"/>
    <w:rsid w:val="00073F9B"/>
    <w:rsid w:val="00074567"/>
    <w:rsid w:val="00074AD0"/>
    <w:rsid w:val="00075E91"/>
    <w:rsid w:val="000762BE"/>
    <w:rsid w:val="00077376"/>
    <w:rsid w:val="00077416"/>
    <w:rsid w:val="00080151"/>
    <w:rsid w:val="000802CD"/>
    <w:rsid w:val="00080A80"/>
    <w:rsid w:val="00080ECF"/>
    <w:rsid w:val="00081F2B"/>
    <w:rsid w:val="0008313D"/>
    <w:rsid w:val="00083140"/>
    <w:rsid w:val="000838BE"/>
    <w:rsid w:val="00084642"/>
    <w:rsid w:val="00084DC9"/>
    <w:rsid w:val="00084F23"/>
    <w:rsid w:val="000850A8"/>
    <w:rsid w:val="00085CDA"/>
    <w:rsid w:val="00085F3A"/>
    <w:rsid w:val="0008676D"/>
    <w:rsid w:val="000870EA"/>
    <w:rsid w:val="00087121"/>
    <w:rsid w:val="000876AB"/>
    <w:rsid w:val="00090206"/>
    <w:rsid w:val="00090808"/>
    <w:rsid w:val="00091ABF"/>
    <w:rsid w:val="00091AEB"/>
    <w:rsid w:val="00092236"/>
    <w:rsid w:val="000923FD"/>
    <w:rsid w:val="000929B6"/>
    <w:rsid w:val="000929CD"/>
    <w:rsid w:val="00092A30"/>
    <w:rsid w:val="00092B2B"/>
    <w:rsid w:val="00092D81"/>
    <w:rsid w:val="000934C8"/>
    <w:rsid w:val="0009401C"/>
    <w:rsid w:val="00094294"/>
    <w:rsid w:val="000953E8"/>
    <w:rsid w:val="00095B1B"/>
    <w:rsid w:val="00095FB9"/>
    <w:rsid w:val="00096799"/>
    <w:rsid w:val="00096F79"/>
    <w:rsid w:val="0009733C"/>
    <w:rsid w:val="000977F8"/>
    <w:rsid w:val="000A0033"/>
    <w:rsid w:val="000A011A"/>
    <w:rsid w:val="000A1645"/>
    <w:rsid w:val="000A185F"/>
    <w:rsid w:val="000A1B6B"/>
    <w:rsid w:val="000A24A0"/>
    <w:rsid w:val="000A2D8C"/>
    <w:rsid w:val="000A399D"/>
    <w:rsid w:val="000A3B53"/>
    <w:rsid w:val="000A3BEA"/>
    <w:rsid w:val="000A3F94"/>
    <w:rsid w:val="000A4546"/>
    <w:rsid w:val="000A50E7"/>
    <w:rsid w:val="000A5142"/>
    <w:rsid w:val="000A5554"/>
    <w:rsid w:val="000A56E8"/>
    <w:rsid w:val="000A6023"/>
    <w:rsid w:val="000A6555"/>
    <w:rsid w:val="000A68F5"/>
    <w:rsid w:val="000A7214"/>
    <w:rsid w:val="000A766B"/>
    <w:rsid w:val="000A79A3"/>
    <w:rsid w:val="000B0A4A"/>
    <w:rsid w:val="000B193C"/>
    <w:rsid w:val="000B1A93"/>
    <w:rsid w:val="000B2191"/>
    <w:rsid w:val="000B26E3"/>
    <w:rsid w:val="000B39DB"/>
    <w:rsid w:val="000B501E"/>
    <w:rsid w:val="000B58F7"/>
    <w:rsid w:val="000B5D93"/>
    <w:rsid w:val="000B689E"/>
    <w:rsid w:val="000B7F59"/>
    <w:rsid w:val="000C0172"/>
    <w:rsid w:val="000C0359"/>
    <w:rsid w:val="000C049A"/>
    <w:rsid w:val="000C1697"/>
    <w:rsid w:val="000C19A0"/>
    <w:rsid w:val="000C2038"/>
    <w:rsid w:val="000C20A8"/>
    <w:rsid w:val="000C24D7"/>
    <w:rsid w:val="000C2A09"/>
    <w:rsid w:val="000C2A78"/>
    <w:rsid w:val="000C3A23"/>
    <w:rsid w:val="000C4288"/>
    <w:rsid w:val="000C4986"/>
    <w:rsid w:val="000C4CCE"/>
    <w:rsid w:val="000C5AFB"/>
    <w:rsid w:val="000C77CA"/>
    <w:rsid w:val="000C7CDA"/>
    <w:rsid w:val="000D0376"/>
    <w:rsid w:val="000D060E"/>
    <w:rsid w:val="000D0C3A"/>
    <w:rsid w:val="000D166A"/>
    <w:rsid w:val="000D2068"/>
    <w:rsid w:val="000D229D"/>
    <w:rsid w:val="000D24A8"/>
    <w:rsid w:val="000D2938"/>
    <w:rsid w:val="000D2D1B"/>
    <w:rsid w:val="000D2D74"/>
    <w:rsid w:val="000D2F64"/>
    <w:rsid w:val="000D4DC8"/>
    <w:rsid w:val="000D57C9"/>
    <w:rsid w:val="000D59F1"/>
    <w:rsid w:val="000D5E1D"/>
    <w:rsid w:val="000D601D"/>
    <w:rsid w:val="000D6613"/>
    <w:rsid w:val="000D6A51"/>
    <w:rsid w:val="000D6FCE"/>
    <w:rsid w:val="000D71E5"/>
    <w:rsid w:val="000D7851"/>
    <w:rsid w:val="000D7D7F"/>
    <w:rsid w:val="000E0C2B"/>
    <w:rsid w:val="000E0D3A"/>
    <w:rsid w:val="000E101D"/>
    <w:rsid w:val="000E1161"/>
    <w:rsid w:val="000E1B5C"/>
    <w:rsid w:val="000E2910"/>
    <w:rsid w:val="000E2CB5"/>
    <w:rsid w:val="000E3726"/>
    <w:rsid w:val="000E3CB5"/>
    <w:rsid w:val="000E3D6E"/>
    <w:rsid w:val="000E4222"/>
    <w:rsid w:val="000E46BD"/>
    <w:rsid w:val="000E4C85"/>
    <w:rsid w:val="000E50D1"/>
    <w:rsid w:val="000E57F5"/>
    <w:rsid w:val="000E621F"/>
    <w:rsid w:val="000E630F"/>
    <w:rsid w:val="000E66D3"/>
    <w:rsid w:val="000E6936"/>
    <w:rsid w:val="000E6A90"/>
    <w:rsid w:val="000E6EFF"/>
    <w:rsid w:val="000F0DA9"/>
    <w:rsid w:val="000F0DE8"/>
    <w:rsid w:val="000F0EF5"/>
    <w:rsid w:val="000F1C9C"/>
    <w:rsid w:val="000F20FE"/>
    <w:rsid w:val="000F2924"/>
    <w:rsid w:val="000F32C9"/>
    <w:rsid w:val="000F3736"/>
    <w:rsid w:val="000F54EE"/>
    <w:rsid w:val="000F5C4D"/>
    <w:rsid w:val="000F68D4"/>
    <w:rsid w:val="000F6D21"/>
    <w:rsid w:val="000F711A"/>
    <w:rsid w:val="000F753C"/>
    <w:rsid w:val="000F7571"/>
    <w:rsid w:val="000F7763"/>
    <w:rsid w:val="0010006C"/>
    <w:rsid w:val="00101019"/>
    <w:rsid w:val="0010174D"/>
    <w:rsid w:val="00101935"/>
    <w:rsid w:val="00102AFA"/>
    <w:rsid w:val="00103023"/>
    <w:rsid w:val="001031A0"/>
    <w:rsid w:val="001038DA"/>
    <w:rsid w:val="0010431B"/>
    <w:rsid w:val="0010447F"/>
    <w:rsid w:val="00104FAB"/>
    <w:rsid w:val="00105E8A"/>
    <w:rsid w:val="00106266"/>
    <w:rsid w:val="00106364"/>
    <w:rsid w:val="001066BA"/>
    <w:rsid w:val="00106903"/>
    <w:rsid w:val="001070A8"/>
    <w:rsid w:val="00107899"/>
    <w:rsid w:val="00107996"/>
    <w:rsid w:val="00107A02"/>
    <w:rsid w:val="00107DB8"/>
    <w:rsid w:val="00107FF3"/>
    <w:rsid w:val="0011020E"/>
    <w:rsid w:val="001102F5"/>
    <w:rsid w:val="00110558"/>
    <w:rsid w:val="00111742"/>
    <w:rsid w:val="001120DE"/>
    <w:rsid w:val="00112BCE"/>
    <w:rsid w:val="00113245"/>
    <w:rsid w:val="00114FBE"/>
    <w:rsid w:val="001155A6"/>
    <w:rsid w:val="00115907"/>
    <w:rsid w:val="001163F5"/>
    <w:rsid w:val="00116A52"/>
    <w:rsid w:val="0012008D"/>
    <w:rsid w:val="001213A1"/>
    <w:rsid w:val="0012188C"/>
    <w:rsid w:val="0012197D"/>
    <w:rsid w:val="00122410"/>
    <w:rsid w:val="00122CB3"/>
    <w:rsid w:val="00122FA1"/>
    <w:rsid w:val="00123007"/>
    <w:rsid w:val="0012301E"/>
    <w:rsid w:val="00123489"/>
    <w:rsid w:val="00123C49"/>
    <w:rsid w:val="00124064"/>
    <w:rsid w:val="001254D1"/>
    <w:rsid w:val="0012594E"/>
    <w:rsid w:val="0012620D"/>
    <w:rsid w:val="00126507"/>
    <w:rsid w:val="001265FF"/>
    <w:rsid w:val="00126FC8"/>
    <w:rsid w:val="00127777"/>
    <w:rsid w:val="0012777E"/>
    <w:rsid w:val="00130363"/>
    <w:rsid w:val="001309D8"/>
    <w:rsid w:val="00130BC2"/>
    <w:rsid w:val="0013123A"/>
    <w:rsid w:val="00131418"/>
    <w:rsid w:val="00131612"/>
    <w:rsid w:val="00131616"/>
    <w:rsid w:val="00131B4F"/>
    <w:rsid w:val="00131F57"/>
    <w:rsid w:val="00132430"/>
    <w:rsid w:val="00132659"/>
    <w:rsid w:val="00132A3D"/>
    <w:rsid w:val="001332DF"/>
    <w:rsid w:val="001332F3"/>
    <w:rsid w:val="001339BE"/>
    <w:rsid w:val="00133E99"/>
    <w:rsid w:val="00134174"/>
    <w:rsid w:val="001342BF"/>
    <w:rsid w:val="00135AA6"/>
    <w:rsid w:val="00135C16"/>
    <w:rsid w:val="00136312"/>
    <w:rsid w:val="00136AA2"/>
    <w:rsid w:val="00136E98"/>
    <w:rsid w:val="00137978"/>
    <w:rsid w:val="00140238"/>
    <w:rsid w:val="00140D0D"/>
    <w:rsid w:val="00140E91"/>
    <w:rsid w:val="001416AE"/>
    <w:rsid w:val="001416E3"/>
    <w:rsid w:val="0014269E"/>
    <w:rsid w:val="00142A0A"/>
    <w:rsid w:val="00142D0B"/>
    <w:rsid w:val="001431A5"/>
    <w:rsid w:val="00143225"/>
    <w:rsid w:val="00143B7E"/>
    <w:rsid w:val="00144003"/>
    <w:rsid w:val="00144B41"/>
    <w:rsid w:val="00145C82"/>
    <w:rsid w:val="00145F5D"/>
    <w:rsid w:val="001469BB"/>
    <w:rsid w:val="00150A16"/>
    <w:rsid w:val="00150A3B"/>
    <w:rsid w:val="00152FDA"/>
    <w:rsid w:val="0015354B"/>
    <w:rsid w:val="0015393E"/>
    <w:rsid w:val="00153D65"/>
    <w:rsid w:val="001552C0"/>
    <w:rsid w:val="00155608"/>
    <w:rsid w:val="00155758"/>
    <w:rsid w:val="00155875"/>
    <w:rsid w:val="00155A73"/>
    <w:rsid w:val="00156292"/>
    <w:rsid w:val="001567DA"/>
    <w:rsid w:val="00157398"/>
    <w:rsid w:val="00157D33"/>
    <w:rsid w:val="001602E1"/>
    <w:rsid w:val="001609C5"/>
    <w:rsid w:val="00160AD2"/>
    <w:rsid w:val="00160AEE"/>
    <w:rsid w:val="00160ED5"/>
    <w:rsid w:val="00160FF1"/>
    <w:rsid w:val="0016132C"/>
    <w:rsid w:val="00161738"/>
    <w:rsid w:val="00161C48"/>
    <w:rsid w:val="00162633"/>
    <w:rsid w:val="00162B71"/>
    <w:rsid w:val="00164463"/>
    <w:rsid w:val="001650CF"/>
    <w:rsid w:val="00165D7F"/>
    <w:rsid w:val="0016616F"/>
    <w:rsid w:val="001665CA"/>
    <w:rsid w:val="00166726"/>
    <w:rsid w:val="00166C9C"/>
    <w:rsid w:val="00167A91"/>
    <w:rsid w:val="00167D71"/>
    <w:rsid w:val="00167FB4"/>
    <w:rsid w:val="00170C41"/>
    <w:rsid w:val="00170FF8"/>
    <w:rsid w:val="001710A1"/>
    <w:rsid w:val="00171269"/>
    <w:rsid w:val="001713A5"/>
    <w:rsid w:val="001721CE"/>
    <w:rsid w:val="0017239D"/>
    <w:rsid w:val="00172912"/>
    <w:rsid w:val="00172BF3"/>
    <w:rsid w:val="00173057"/>
    <w:rsid w:val="00173AFB"/>
    <w:rsid w:val="001745F5"/>
    <w:rsid w:val="001748FE"/>
    <w:rsid w:val="001754E5"/>
    <w:rsid w:val="00175FFB"/>
    <w:rsid w:val="001762E7"/>
    <w:rsid w:val="001764B0"/>
    <w:rsid w:val="00176FCB"/>
    <w:rsid w:val="001774EB"/>
    <w:rsid w:val="001778B4"/>
    <w:rsid w:val="001779B8"/>
    <w:rsid w:val="00180936"/>
    <w:rsid w:val="00180B6E"/>
    <w:rsid w:val="00180CF5"/>
    <w:rsid w:val="001812AD"/>
    <w:rsid w:val="001814D5"/>
    <w:rsid w:val="0018175D"/>
    <w:rsid w:val="00181DF5"/>
    <w:rsid w:val="001831B2"/>
    <w:rsid w:val="00183309"/>
    <w:rsid w:val="00183D2C"/>
    <w:rsid w:val="00183DCA"/>
    <w:rsid w:val="0018413C"/>
    <w:rsid w:val="0018466B"/>
    <w:rsid w:val="00184C0B"/>
    <w:rsid w:val="00185742"/>
    <w:rsid w:val="001858F4"/>
    <w:rsid w:val="00185BD1"/>
    <w:rsid w:val="00185E5F"/>
    <w:rsid w:val="001867AF"/>
    <w:rsid w:val="00186C5E"/>
    <w:rsid w:val="00190B44"/>
    <w:rsid w:val="00191F95"/>
    <w:rsid w:val="0019207A"/>
    <w:rsid w:val="00192704"/>
    <w:rsid w:val="00192A49"/>
    <w:rsid w:val="00193178"/>
    <w:rsid w:val="00194042"/>
    <w:rsid w:val="0019481B"/>
    <w:rsid w:val="00194AB0"/>
    <w:rsid w:val="0019505D"/>
    <w:rsid w:val="00195762"/>
    <w:rsid w:val="00196EF1"/>
    <w:rsid w:val="00197F94"/>
    <w:rsid w:val="001A02D6"/>
    <w:rsid w:val="001A05DE"/>
    <w:rsid w:val="001A1814"/>
    <w:rsid w:val="001A1DC7"/>
    <w:rsid w:val="001A1E19"/>
    <w:rsid w:val="001A1FC1"/>
    <w:rsid w:val="001A228E"/>
    <w:rsid w:val="001A394D"/>
    <w:rsid w:val="001A3F3F"/>
    <w:rsid w:val="001A4A4F"/>
    <w:rsid w:val="001A4CC3"/>
    <w:rsid w:val="001A5568"/>
    <w:rsid w:val="001A5937"/>
    <w:rsid w:val="001A5967"/>
    <w:rsid w:val="001A614F"/>
    <w:rsid w:val="001A7DC7"/>
    <w:rsid w:val="001B03C7"/>
    <w:rsid w:val="001B08F7"/>
    <w:rsid w:val="001B0A76"/>
    <w:rsid w:val="001B0D3C"/>
    <w:rsid w:val="001B17AE"/>
    <w:rsid w:val="001B1802"/>
    <w:rsid w:val="001B1EA9"/>
    <w:rsid w:val="001B1F87"/>
    <w:rsid w:val="001B2336"/>
    <w:rsid w:val="001B28FB"/>
    <w:rsid w:val="001B326A"/>
    <w:rsid w:val="001B3BA1"/>
    <w:rsid w:val="001B429E"/>
    <w:rsid w:val="001B5A6F"/>
    <w:rsid w:val="001B636D"/>
    <w:rsid w:val="001B664A"/>
    <w:rsid w:val="001B6886"/>
    <w:rsid w:val="001B6B7A"/>
    <w:rsid w:val="001B72B9"/>
    <w:rsid w:val="001B7380"/>
    <w:rsid w:val="001B7D0E"/>
    <w:rsid w:val="001B7F0E"/>
    <w:rsid w:val="001C00B9"/>
    <w:rsid w:val="001C03F1"/>
    <w:rsid w:val="001C0B56"/>
    <w:rsid w:val="001C17FC"/>
    <w:rsid w:val="001C2677"/>
    <w:rsid w:val="001C2764"/>
    <w:rsid w:val="001C2B16"/>
    <w:rsid w:val="001C2D86"/>
    <w:rsid w:val="001C34E4"/>
    <w:rsid w:val="001C3BAC"/>
    <w:rsid w:val="001C3E1C"/>
    <w:rsid w:val="001C4F3A"/>
    <w:rsid w:val="001C50D5"/>
    <w:rsid w:val="001C5904"/>
    <w:rsid w:val="001C5D84"/>
    <w:rsid w:val="001C6068"/>
    <w:rsid w:val="001C62AD"/>
    <w:rsid w:val="001C6AEA"/>
    <w:rsid w:val="001C6E02"/>
    <w:rsid w:val="001D0516"/>
    <w:rsid w:val="001D0810"/>
    <w:rsid w:val="001D114F"/>
    <w:rsid w:val="001D18B5"/>
    <w:rsid w:val="001D1A2B"/>
    <w:rsid w:val="001D2EA8"/>
    <w:rsid w:val="001D2FCF"/>
    <w:rsid w:val="001D334D"/>
    <w:rsid w:val="001D3703"/>
    <w:rsid w:val="001D41B4"/>
    <w:rsid w:val="001D47F7"/>
    <w:rsid w:val="001D4946"/>
    <w:rsid w:val="001D523D"/>
    <w:rsid w:val="001D577C"/>
    <w:rsid w:val="001D72BB"/>
    <w:rsid w:val="001D75C4"/>
    <w:rsid w:val="001D774E"/>
    <w:rsid w:val="001D7F1E"/>
    <w:rsid w:val="001E0740"/>
    <w:rsid w:val="001E0E10"/>
    <w:rsid w:val="001E0F5D"/>
    <w:rsid w:val="001E1C8C"/>
    <w:rsid w:val="001E3105"/>
    <w:rsid w:val="001E331C"/>
    <w:rsid w:val="001E37AF"/>
    <w:rsid w:val="001E38E1"/>
    <w:rsid w:val="001E3965"/>
    <w:rsid w:val="001E40EF"/>
    <w:rsid w:val="001E4878"/>
    <w:rsid w:val="001E48E5"/>
    <w:rsid w:val="001E4CE1"/>
    <w:rsid w:val="001E4D63"/>
    <w:rsid w:val="001E6500"/>
    <w:rsid w:val="001E71F5"/>
    <w:rsid w:val="001E7549"/>
    <w:rsid w:val="001E7C67"/>
    <w:rsid w:val="001E7CA1"/>
    <w:rsid w:val="001F02DD"/>
    <w:rsid w:val="001F1D98"/>
    <w:rsid w:val="001F31A9"/>
    <w:rsid w:val="001F32B5"/>
    <w:rsid w:val="001F3BF0"/>
    <w:rsid w:val="001F3E1C"/>
    <w:rsid w:val="001F50B3"/>
    <w:rsid w:val="001F5390"/>
    <w:rsid w:val="001F5DDE"/>
    <w:rsid w:val="001F5E97"/>
    <w:rsid w:val="001F601A"/>
    <w:rsid w:val="001F6025"/>
    <w:rsid w:val="001F66A5"/>
    <w:rsid w:val="001F6D79"/>
    <w:rsid w:val="001F70F4"/>
    <w:rsid w:val="001F7187"/>
    <w:rsid w:val="002004C8"/>
    <w:rsid w:val="0020117A"/>
    <w:rsid w:val="002011A3"/>
    <w:rsid w:val="002011B9"/>
    <w:rsid w:val="00201ADF"/>
    <w:rsid w:val="00203658"/>
    <w:rsid w:val="00203C9F"/>
    <w:rsid w:val="00204E2F"/>
    <w:rsid w:val="00205040"/>
    <w:rsid w:val="0020523D"/>
    <w:rsid w:val="00205456"/>
    <w:rsid w:val="002061A8"/>
    <w:rsid w:val="00206D65"/>
    <w:rsid w:val="00207336"/>
    <w:rsid w:val="00207B26"/>
    <w:rsid w:val="00207E92"/>
    <w:rsid w:val="002109D4"/>
    <w:rsid w:val="00211B48"/>
    <w:rsid w:val="00211E3A"/>
    <w:rsid w:val="002126D9"/>
    <w:rsid w:val="00212810"/>
    <w:rsid w:val="00212E45"/>
    <w:rsid w:val="00213743"/>
    <w:rsid w:val="00213B9B"/>
    <w:rsid w:val="00213DD3"/>
    <w:rsid w:val="00214609"/>
    <w:rsid w:val="0021460C"/>
    <w:rsid w:val="002149F1"/>
    <w:rsid w:val="00214CFA"/>
    <w:rsid w:val="00214F3D"/>
    <w:rsid w:val="00215999"/>
    <w:rsid w:val="00215C37"/>
    <w:rsid w:val="0021675E"/>
    <w:rsid w:val="00216E14"/>
    <w:rsid w:val="002202AE"/>
    <w:rsid w:val="00220517"/>
    <w:rsid w:val="00220798"/>
    <w:rsid w:val="00220A5A"/>
    <w:rsid w:val="002225BE"/>
    <w:rsid w:val="00222B60"/>
    <w:rsid w:val="00222F0A"/>
    <w:rsid w:val="002234F4"/>
    <w:rsid w:val="00223A5F"/>
    <w:rsid w:val="00223FB5"/>
    <w:rsid w:val="0022422C"/>
    <w:rsid w:val="002245F3"/>
    <w:rsid w:val="0022503E"/>
    <w:rsid w:val="002254EA"/>
    <w:rsid w:val="00226794"/>
    <w:rsid w:val="00226FEF"/>
    <w:rsid w:val="0022775C"/>
    <w:rsid w:val="002317BB"/>
    <w:rsid w:val="00231A80"/>
    <w:rsid w:val="00231A91"/>
    <w:rsid w:val="00231BA4"/>
    <w:rsid w:val="00231C01"/>
    <w:rsid w:val="00232710"/>
    <w:rsid w:val="0023272C"/>
    <w:rsid w:val="00232D78"/>
    <w:rsid w:val="00233238"/>
    <w:rsid w:val="00233B58"/>
    <w:rsid w:val="00233DD2"/>
    <w:rsid w:val="0023549D"/>
    <w:rsid w:val="00235FCA"/>
    <w:rsid w:val="0023616F"/>
    <w:rsid w:val="002366C2"/>
    <w:rsid w:val="00236886"/>
    <w:rsid w:val="002368A2"/>
    <w:rsid w:val="00236DF6"/>
    <w:rsid w:val="002377AE"/>
    <w:rsid w:val="00237EED"/>
    <w:rsid w:val="00240891"/>
    <w:rsid w:val="002408E4"/>
    <w:rsid w:val="002426AB"/>
    <w:rsid w:val="00242FF0"/>
    <w:rsid w:val="0024357E"/>
    <w:rsid w:val="00243663"/>
    <w:rsid w:val="00243F35"/>
    <w:rsid w:val="00244C22"/>
    <w:rsid w:val="00244F63"/>
    <w:rsid w:val="00245018"/>
    <w:rsid w:val="0024633D"/>
    <w:rsid w:val="0025009F"/>
    <w:rsid w:val="00250110"/>
    <w:rsid w:val="00250302"/>
    <w:rsid w:val="00250E41"/>
    <w:rsid w:val="002513BE"/>
    <w:rsid w:val="00251941"/>
    <w:rsid w:val="002528DC"/>
    <w:rsid w:val="002534E6"/>
    <w:rsid w:val="002538B8"/>
    <w:rsid w:val="00253918"/>
    <w:rsid w:val="00253EBD"/>
    <w:rsid w:val="0025405D"/>
    <w:rsid w:val="002541EC"/>
    <w:rsid w:val="002547BF"/>
    <w:rsid w:val="0025502D"/>
    <w:rsid w:val="00256992"/>
    <w:rsid w:val="0025767E"/>
    <w:rsid w:val="00257AF3"/>
    <w:rsid w:val="00257D2D"/>
    <w:rsid w:val="00260199"/>
    <w:rsid w:val="0026019D"/>
    <w:rsid w:val="00260A53"/>
    <w:rsid w:val="00260CB5"/>
    <w:rsid w:val="00260D79"/>
    <w:rsid w:val="00260EC5"/>
    <w:rsid w:val="0026106D"/>
    <w:rsid w:val="002610E0"/>
    <w:rsid w:val="002610E9"/>
    <w:rsid w:val="00261187"/>
    <w:rsid w:val="002620A8"/>
    <w:rsid w:val="00262682"/>
    <w:rsid w:val="0026293A"/>
    <w:rsid w:val="002634D2"/>
    <w:rsid w:val="00263B17"/>
    <w:rsid w:val="00263D32"/>
    <w:rsid w:val="00264201"/>
    <w:rsid w:val="00264B6F"/>
    <w:rsid w:val="00265534"/>
    <w:rsid w:val="002659B9"/>
    <w:rsid w:val="00265A48"/>
    <w:rsid w:val="002660A1"/>
    <w:rsid w:val="00266BE4"/>
    <w:rsid w:val="00266D51"/>
    <w:rsid w:val="00267013"/>
    <w:rsid w:val="00267425"/>
    <w:rsid w:val="00267689"/>
    <w:rsid w:val="00267935"/>
    <w:rsid w:val="00267C6A"/>
    <w:rsid w:val="00267E1F"/>
    <w:rsid w:val="00271B41"/>
    <w:rsid w:val="00272D16"/>
    <w:rsid w:val="0027479F"/>
    <w:rsid w:val="00274CA9"/>
    <w:rsid w:val="002755F6"/>
    <w:rsid w:val="00275B43"/>
    <w:rsid w:val="00276103"/>
    <w:rsid w:val="0027676B"/>
    <w:rsid w:val="00276935"/>
    <w:rsid w:val="00277FC0"/>
    <w:rsid w:val="00280142"/>
    <w:rsid w:val="002806BD"/>
    <w:rsid w:val="00280736"/>
    <w:rsid w:val="00280800"/>
    <w:rsid w:val="00280C8D"/>
    <w:rsid w:val="002815D6"/>
    <w:rsid w:val="00281726"/>
    <w:rsid w:val="002829C7"/>
    <w:rsid w:val="00282AD3"/>
    <w:rsid w:val="00282D00"/>
    <w:rsid w:val="0028326C"/>
    <w:rsid w:val="0028345F"/>
    <w:rsid w:val="002834BD"/>
    <w:rsid w:val="002834EC"/>
    <w:rsid w:val="00284205"/>
    <w:rsid w:val="002860AE"/>
    <w:rsid w:val="0028653D"/>
    <w:rsid w:val="00286B1C"/>
    <w:rsid w:val="00287874"/>
    <w:rsid w:val="0028793C"/>
    <w:rsid w:val="00287F09"/>
    <w:rsid w:val="002904E5"/>
    <w:rsid w:val="002907EC"/>
    <w:rsid w:val="00290B98"/>
    <w:rsid w:val="00290DA6"/>
    <w:rsid w:val="00291519"/>
    <w:rsid w:val="00292031"/>
    <w:rsid w:val="00292F27"/>
    <w:rsid w:val="0029306D"/>
    <w:rsid w:val="00293080"/>
    <w:rsid w:val="00294168"/>
    <w:rsid w:val="00294E42"/>
    <w:rsid w:val="00294EDA"/>
    <w:rsid w:val="0029538C"/>
    <w:rsid w:val="00295B28"/>
    <w:rsid w:val="002961DC"/>
    <w:rsid w:val="00296261"/>
    <w:rsid w:val="00296305"/>
    <w:rsid w:val="0029657D"/>
    <w:rsid w:val="00296798"/>
    <w:rsid w:val="00296BE4"/>
    <w:rsid w:val="0029772F"/>
    <w:rsid w:val="00297B42"/>
    <w:rsid w:val="00297D2E"/>
    <w:rsid w:val="00297E13"/>
    <w:rsid w:val="002A0A1A"/>
    <w:rsid w:val="002A1080"/>
    <w:rsid w:val="002A151F"/>
    <w:rsid w:val="002A2055"/>
    <w:rsid w:val="002A2F93"/>
    <w:rsid w:val="002A3765"/>
    <w:rsid w:val="002A4938"/>
    <w:rsid w:val="002A4DF1"/>
    <w:rsid w:val="002A53EA"/>
    <w:rsid w:val="002A6C17"/>
    <w:rsid w:val="002A6E08"/>
    <w:rsid w:val="002A7257"/>
    <w:rsid w:val="002A73EF"/>
    <w:rsid w:val="002A7D77"/>
    <w:rsid w:val="002A7DF8"/>
    <w:rsid w:val="002B05B6"/>
    <w:rsid w:val="002B0985"/>
    <w:rsid w:val="002B0BC0"/>
    <w:rsid w:val="002B11EE"/>
    <w:rsid w:val="002B2956"/>
    <w:rsid w:val="002B2C63"/>
    <w:rsid w:val="002B3CD2"/>
    <w:rsid w:val="002B3E0C"/>
    <w:rsid w:val="002B444E"/>
    <w:rsid w:val="002B5008"/>
    <w:rsid w:val="002B5887"/>
    <w:rsid w:val="002B6653"/>
    <w:rsid w:val="002B7B40"/>
    <w:rsid w:val="002C04D4"/>
    <w:rsid w:val="002C05A4"/>
    <w:rsid w:val="002C07AE"/>
    <w:rsid w:val="002C0892"/>
    <w:rsid w:val="002C0A26"/>
    <w:rsid w:val="002C0BF6"/>
    <w:rsid w:val="002C0E22"/>
    <w:rsid w:val="002C1B43"/>
    <w:rsid w:val="002C2957"/>
    <w:rsid w:val="002C2BD9"/>
    <w:rsid w:val="002C3356"/>
    <w:rsid w:val="002C3E86"/>
    <w:rsid w:val="002C46E4"/>
    <w:rsid w:val="002C4B0F"/>
    <w:rsid w:val="002C4D32"/>
    <w:rsid w:val="002C536E"/>
    <w:rsid w:val="002C5425"/>
    <w:rsid w:val="002C589A"/>
    <w:rsid w:val="002C6942"/>
    <w:rsid w:val="002C6A67"/>
    <w:rsid w:val="002C70D9"/>
    <w:rsid w:val="002C7690"/>
    <w:rsid w:val="002C7B8B"/>
    <w:rsid w:val="002D002D"/>
    <w:rsid w:val="002D1111"/>
    <w:rsid w:val="002D18AC"/>
    <w:rsid w:val="002D19EE"/>
    <w:rsid w:val="002D1C0B"/>
    <w:rsid w:val="002D20A5"/>
    <w:rsid w:val="002D2D37"/>
    <w:rsid w:val="002D2DAC"/>
    <w:rsid w:val="002D317C"/>
    <w:rsid w:val="002D3A30"/>
    <w:rsid w:val="002D4294"/>
    <w:rsid w:val="002D5A58"/>
    <w:rsid w:val="002D6A4F"/>
    <w:rsid w:val="002D7B36"/>
    <w:rsid w:val="002D7D5D"/>
    <w:rsid w:val="002D7DBE"/>
    <w:rsid w:val="002E0260"/>
    <w:rsid w:val="002E16E4"/>
    <w:rsid w:val="002E1887"/>
    <w:rsid w:val="002E2DD2"/>
    <w:rsid w:val="002E3211"/>
    <w:rsid w:val="002E3B4A"/>
    <w:rsid w:val="002E4FAF"/>
    <w:rsid w:val="002E50DE"/>
    <w:rsid w:val="002E7C69"/>
    <w:rsid w:val="002E7F59"/>
    <w:rsid w:val="002F1B4B"/>
    <w:rsid w:val="002F2639"/>
    <w:rsid w:val="002F2FFF"/>
    <w:rsid w:val="002F316D"/>
    <w:rsid w:val="002F4412"/>
    <w:rsid w:val="002F4B8C"/>
    <w:rsid w:val="002F4D75"/>
    <w:rsid w:val="002F5C5D"/>
    <w:rsid w:val="002F5D61"/>
    <w:rsid w:val="002F5E38"/>
    <w:rsid w:val="002F6D07"/>
    <w:rsid w:val="002F6E65"/>
    <w:rsid w:val="002F7D20"/>
    <w:rsid w:val="00300303"/>
    <w:rsid w:val="00300322"/>
    <w:rsid w:val="0030059A"/>
    <w:rsid w:val="00300E50"/>
    <w:rsid w:val="00301010"/>
    <w:rsid w:val="003010CF"/>
    <w:rsid w:val="00301663"/>
    <w:rsid w:val="00302526"/>
    <w:rsid w:val="00302AD4"/>
    <w:rsid w:val="00303FCA"/>
    <w:rsid w:val="0030418E"/>
    <w:rsid w:val="003044A9"/>
    <w:rsid w:val="00305994"/>
    <w:rsid w:val="0030645C"/>
    <w:rsid w:val="003072F4"/>
    <w:rsid w:val="00307513"/>
    <w:rsid w:val="00307F5E"/>
    <w:rsid w:val="00307FB4"/>
    <w:rsid w:val="003106BF"/>
    <w:rsid w:val="0031082B"/>
    <w:rsid w:val="00310F3A"/>
    <w:rsid w:val="00311037"/>
    <w:rsid w:val="0031138D"/>
    <w:rsid w:val="00311C44"/>
    <w:rsid w:val="003126AC"/>
    <w:rsid w:val="00313005"/>
    <w:rsid w:val="00313B37"/>
    <w:rsid w:val="00313D32"/>
    <w:rsid w:val="00313F45"/>
    <w:rsid w:val="003141C0"/>
    <w:rsid w:val="003142B0"/>
    <w:rsid w:val="00314335"/>
    <w:rsid w:val="0031450F"/>
    <w:rsid w:val="00314751"/>
    <w:rsid w:val="003149CB"/>
    <w:rsid w:val="00315403"/>
    <w:rsid w:val="00315621"/>
    <w:rsid w:val="0031588F"/>
    <w:rsid w:val="003161FB"/>
    <w:rsid w:val="003170EA"/>
    <w:rsid w:val="00317212"/>
    <w:rsid w:val="00317493"/>
    <w:rsid w:val="003177C2"/>
    <w:rsid w:val="00317920"/>
    <w:rsid w:val="00317BD9"/>
    <w:rsid w:val="00320C28"/>
    <w:rsid w:val="00321140"/>
    <w:rsid w:val="00321CF1"/>
    <w:rsid w:val="0032224D"/>
    <w:rsid w:val="0032257D"/>
    <w:rsid w:val="00322D55"/>
    <w:rsid w:val="00322F17"/>
    <w:rsid w:val="003234DA"/>
    <w:rsid w:val="00324770"/>
    <w:rsid w:val="00324896"/>
    <w:rsid w:val="00325829"/>
    <w:rsid w:val="00325EEE"/>
    <w:rsid w:val="00326A66"/>
    <w:rsid w:val="00326B5E"/>
    <w:rsid w:val="003274F0"/>
    <w:rsid w:val="003277C1"/>
    <w:rsid w:val="00327CF8"/>
    <w:rsid w:val="0033030F"/>
    <w:rsid w:val="00330E79"/>
    <w:rsid w:val="003318B8"/>
    <w:rsid w:val="00331D10"/>
    <w:rsid w:val="0033233C"/>
    <w:rsid w:val="003323EA"/>
    <w:rsid w:val="00332C95"/>
    <w:rsid w:val="003333D2"/>
    <w:rsid w:val="0033359E"/>
    <w:rsid w:val="00333FAA"/>
    <w:rsid w:val="0033452B"/>
    <w:rsid w:val="00334EA6"/>
    <w:rsid w:val="003352C2"/>
    <w:rsid w:val="00335FF3"/>
    <w:rsid w:val="00336CB1"/>
    <w:rsid w:val="00336F83"/>
    <w:rsid w:val="003372D7"/>
    <w:rsid w:val="00337EC2"/>
    <w:rsid w:val="0034001D"/>
    <w:rsid w:val="00340E6B"/>
    <w:rsid w:val="0034281F"/>
    <w:rsid w:val="0034287C"/>
    <w:rsid w:val="00342E7F"/>
    <w:rsid w:val="00343979"/>
    <w:rsid w:val="00343D01"/>
    <w:rsid w:val="0034414E"/>
    <w:rsid w:val="0034691C"/>
    <w:rsid w:val="00346AEA"/>
    <w:rsid w:val="00346D06"/>
    <w:rsid w:val="003477C9"/>
    <w:rsid w:val="00347D4B"/>
    <w:rsid w:val="003502A5"/>
    <w:rsid w:val="0035046B"/>
    <w:rsid w:val="00351AEE"/>
    <w:rsid w:val="00351B94"/>
    <w:rsid w:val="0035262C"/>
    <w:rsid w:val="00352731"/>
    <w:rsid w:val="00353523"/>
    <w:rsid w:val="00353C27"/>
    <w:rsid w:val="00353D42"/>
    <w:rsid w:val="003541D0"/>
    <w:rsid w:val="00355591"/>
    <w:rsid w:val="00356258"/>
    <w:rsid w:val="00356E06"/>
    <w:rsid w:val="00357ACA"/>
    <w:rsid w:val="003601A2"/>
    <w:rsid w:val="003605D8"/>
    <w:rsid w:val="00361209"/>
    <w:rsid w:val="00361802"/>
    <w:rsid w:val="00362A50"/>
    <w:rsid w:val="00362EDB"/>
    <w:rsid w:val="00362F80"/>
    <w:rsid w:val="00363103"/>
    <w:rsid w:val="00363F43"/>
    <w:rsid w:val="00364233"/>
    <w:rsid w:val="0036453B"/>
    <w:rsid w:val="003649B3"/>
    <w:rsid w:val="00365994"/>
    <w:rsid w:val="00365D48"/>
    <w:rsid w:val="003661B1"/>
    <w:rsid w:val="0036688B"/>
    <w:rsid w:val="0036780A"/>
    <w:rsid w:val="003710B0"/>
    <w:rsid w:val="0037205A"/>
    <w:rsid w:val="00372186"/>
    <w:rsid w:val="003726AB"/>
    <w:rsid w:val="0037272B"/>
    <w:rsid w:val="00372C44"/>
    <w:rsid w:val="0037314A"/>
    <w:rsid w:val="003732B3"/>
    <w:rsid w:val="00373F4D"/>
    <w:rsid w:val="00374AE9"/>
    <w:rsid w:val="00374E63"/>
    <w:rsid w:val="003750ED"/>
    <w:rsid w:val="003753E4"/>
    <w:rsid w:val="003753F6"/>
    <w:rsid w:val="00376274"/>
    <w:rsid w:val="00376687"/>
    <w:rsid w:val="00376C5F"/>
    <w:rsid w:val="00377385"/>
    <w:rsid w:val="0038099D"/>
    <w:rsid w:val="00380A6F"/>
    <w:rsid w:val="003818CA"/>
    <w:rsid w:val="00382625"/>
    <w:rsid w:val="00382692"/>
    <w:rsid w:val="00382B33"/>
    <w:rsid w:val="00383286"/>
    <w:rsid w:val="003832CB"/>
    <w:rsid w:val="003843B8"/>
    <w:rsid w:val="003845A0"/>
    <w:rsid w:val="00385120"/>
    <w:rsid w:val="003851AE"/>
    <w:rsid w:val="0038523E"/>
    <w:rsid w:val="00385AA7"/>
    <w:rsid w:val="00385E25"/>
    <w:rsid w:val="00385E65"/>
    <w:rsid w:val="00385E77"/>
    <w:rsid w:val="003866C6"/>
    <w:rsid w:val="003873C7"/>
    <w:rsid w:val="00390118"/>
    <w:rsid w:val="0039047F"/>
    <w:rsid w:val="003916ED"/>
    <w:rsid w:val="003917E3"/>
    <w:rsid w:val="00391CE9"/>
    <w:rsid w:val="00391D47"/>
    <w:rsid w:val="003924A5"/>
    <w:rsid w:val="00393A44"/>
    <w:rsid w:val="0039496C"/>
    <w:rsid w:val="00394ED0"/>
    <w:rsid w:val="0039594F"/>
    <w:rsid w:val="00396F90"/>
    <w:rsid w:val="00397518"/>
    <w:rsid w:val="00397541"/>
    <w:rsid w:val="00397994"/>
    <w:rsid w:val="00397CC7"/>
    <w:rsid w:val="003A0586"/>
    <w:rsid w:val="003A0600"/>
    <w:rsid w:val="003A0A48"/>
    <w:rsid w:val="003A2443"/>
    <w:rsid w:val="003A2556"/>
    <w:rsid w:val="003A327D"/>
    <w:rsid w:val="003A37C8"/>
    <w:rsid w:val="003A3DFE"/>
    <w:rsid w:val="003A488B"/>
    <w:rsid w:val="003A4B68"/>
    <w:rsid w:val="003A5700"/>
    <w:rsid w:val="003A58E4"/>
    <w:rsid w:val="003A6309"/>
    <w:rsid w:val="003A69FB"/>
    <w:rsid w:val="003A78D6"/>
    <w:rsid w:val="003A7E9F"/>
    <w:rsid w:val="003A7F97"/>
    <w:rsid w:val="003B0797"/>
    <w:rsid w:val="003B0CD4"/>
    <w:rsid w:val="003B0FCB"/>
    <w:rsid w:val="003B1544"/>
    <w:rsid w:val="003B15BB"/>
    <w:rsid w:val="003B232F"/>
    <w:rsid w:val="003B2A0E"/>
    <w:rsid w:val="003B36AE"/>
    <w:rsid w:val="003B408C"/>
    <w:rsid w:val="003B47C8"/>
    <w:rsid w:val="003B4E46"/>
    <w:rsid w:val="003B6106"/>
    <w:rsid w:val="003B64BD"/>
    <w:rsid w:val="003B6887"/>
    <w:rsid w:val="003C0895"/>
    <w:rsid w:val="003C09A5"/>
    <w:rsid w:val="003C1468"/>
    <w:rsid w:val="003C206A"/>
    <w:rsid w:val="003C221C"/>
    <w:rsid w:val="003C24C8"/>
    <w:rsid w:val="003C290C"/>
    <w:rsid w:val="003C2F29"/>
    <w:rsid w:val="003C36A6"/>
    <w:rsid w:val="003C3C8D"/>
    <w:rsid w:val="003C3CDA"/>
    <w:rsid w:val="003C4B52"/>
    <w:rsid w:val="003C54B9"/>
    <w:rsid w:val="003C60B6"/>
    <w:rsid w:val="003C611B"/>
    <w:rsid w:val="003C6A4D"/>
    <w:rsid w:val="003C70D2"/>
    <w:rsid w:val="003C7299"/>
    <w:rsid w:val="003C7376"/>
    <w:rsid w:val="003C778E"/>
    <w:rsid w:val="003C788C"/>
    <w:rsid w:val="003C78ED"/>
    <w:rsid w:val="003C797B"/>
    <w:rsid w:val="003C7C00"/>
    <w:rsid w:val="003C7FA6"/>
    <w:rsid w:val="003D0401"/>
    <w:rsid w:val="003D104D"/>
    <w:rsid w:val="003D1454"/>
    <w:rsid w:val="003D1511"/>
    <w:rsid w:val="003D1793"/>
    <w:rsid w:val="003D1C64"/>
    <w:rsid w:val="003D2676"/>
    <w:rsid w:val="003D2D86"/>
    <w:rsid w:val="003D2F4F"/>
    <w:rsid w:val="003D3D2B"/>
    <w:rsid w:val="003D4AEE"/>
    <w:rsid w:val="003D4DDE"/>
    <w:rsid w:val="003D53CC"/>
    <w:rsid w:val="003D5930"/>
    <w:rsid w:val="003D59C1"/>
    <w:rsid w:val="003D5FF9"/>
    <w:rsid w:val="003D612E"/>
    <w:rsid w:val="003D6655"/>
    <w:rsid w:val="003D7ACF"/>
    <w:rsid w:val="003D7B13"/>
    <w:rsid w:val="003E12A5"/>
    <w:rsid w:val="003E1307"/>
    <w:rsid w:val="003E1696"/>
    <w:rsid w:val="003E1950"/>
    <w:rsid w:val="003E26A4"/>
    <w:rsid w:val="003E2750"/>
    <w:rsid w:val="003E2835"/>
    <w:rsid w:val="003E3E80"/>
    <w:rsid w:val="003E4E70"/>
    <w:rsid w:val="003E4F73"/>
    <w:rsid w:val="003E5331"/>
    <w:rsid w:val="003E5347"/>
    <w:rsid w:val="003E5BD7"/>
    <w:rsid w:val="003E5FB3"/>
    <w:rsid w:val="003E6087"/>
    <w:rsid w:val="003E677D"/>
    <w:rsid w:val="003E679F"/>
    <w:rsid w:val="003E77C0"/>
    <w:rsid w:val="003E78B5"/>
    <w:rsid w:val="003E7FA4"/>
    <w:rsid w:val="003F0B60"/>
    <w:rsid w:val="003F0CC6"/>
    <w:rsid w:val="003F19D9"/>
    <w:rsid w:val="003F24F4"/>
    <w:rsid w:val="003F26C7"/>
    <w:rsid w:val="003F4E89"/>
    <w:rsid w:val="003F5326"/>
    <w:rsid w:val="003F5854"/>
    <w:rsid w:val="003F5969"/>
    <w:rsid w:val="003F5996"/>
    <w:rsid w:val="003F59E6"/>
    <w:rsid w:val="003F651C"/>
    <w:rsid w:val="003F6BDA"/>
    <w:rsid w:val="003F6EDC"/>
    <w:rsid w:val="003F766D"/>
    <w:rsid w:val="003F7C29"/>
    <w:rsid w:val="00400065"/>
    <w:rsid w:val="0040043D"/>
    <w:rsid w:val="00400788"/>
    <w:rsid w:val="00400ED7"/>
    <w:rsid w:val="004010EC"/>
    <w:rsid w:val="00402398"/>
    <w:rsid w:val="00403A18"/>
    <w:rsid w:val="004043E2"/>
    <w:rsid w:val="004045B3"/>
    <w:rsid w:val="00405427"/>
    <w:rsid w:val="0040564E"/>
    <w:rsid w:val="0040574F"/>
    <w:rsid w:val="00406213"/>
    <w:rsid w:val="004067AB"/>
    <w:rsid w:val="00406CBA"/>
    <w:rsid w:val="00406F20"/>
    <w:rsid w:val="00407314"/>
    <w:rsid w:val="00407970"/>
    <w:rsid w:val="00407A89"/>
    <w:rsid w:val="00407E91"/>
    <w:rsid w:val="004100E6"/>
    <w:rsid w:val="00410412"/>
    <w:rsid w:val="00410BEC"/>
    <w:rsid w:val="00411B2C"/>
    <w:rsid w:val="0041241B"/>
    <w:rsid w:val="00412A73"/>
    <w:rsid w:val="00412EDE"/>
    <w:rsid w:val="00413150"/>
    <w:rsid w:val="004131B9"/>
    <w:rsid w:val="004131DE"/>
    <w:rsid w:val="00414315"/>
    <w:rsid w:val="0041514F"/>
    <w:rsid w:val="0041523B"/>
    <w:rsid w:val="00415D15"/>
    <w:rsid w:val="00415DC0"/>
    <w:rsid w:val="00415F25"/>
    <w:rsid w:val="00417BAC"/>
    <w:rsid w:val="00417C25"/>
    <w:rsid w:val="00420CAA"/>
    <w:rsid w:val="00421DE5"/>
    <w:rsid w:val="004221C0"/>
    <w:rsid w:val="00422245"/>
    <w:rsid w:val="004231AC"/>
    <w:rsid w:val="00423453"/>
    <w:rsid w:val="00423B9F"/>
    <w:rsid w:val="00423D52"/>
    <w:rsid w:val="004254DF"/>
    <w:rsid w:val="00426E3A"/>
    <w:rsid w:val="00427048"/>
    <w:rsid w:val="00427923"/>
    <w:rsid w:val="004279AC"/>
    <w:rsid w:val="004279EC"/>
    <w:rsid w:val="004309BF"/>
    <w:rsid w:val="00430B70"/>
    <w:rsid w:val="00431942"/>
    <w:rsid w:val="00431D5B"/>
    <w:rsid w:val="00433A4D"/>
    <w:rsid w:val="00433FE2"/>
    <w:rsid w:val="004350EA"/>
    <w:rsid w:val="0043547C"/>
    <w:rsid w:val="00435AD7"/>
    <w:rsid w:val="00435CC3"/>
    <w:rsid w:val="00436261"/>
    <w:rsid w:val="00437783"/>
    <w:rsid w:val="00437970"/>
    <w:rsid w:val="00437C3E"/>
    <w:rsid w:val="004412B1"/>
    <w:rsid w:val="00441550"/>
    <w:rsid w:val="00441593"/>
    <w:rsid w:val="00441703"/>
    <w:rsid w:val="00442254"/>
    <w:rsid w:val="0044233D"/>
    <w:rsid w:val="00442628"/>
    <w:rsid w:val="00442C90"/>
    <w:rsid w:val="0044346E"/>
    <w:rsid w:val="00443839"/>
    <w:rsid w:val="004443C5"/>
    <w:rsid w:val="00444615"/>
    <w:rsid w:val="00445323"/>
    <w:rsid w:val="00445A4E"/>
    <w:rsid w:val="00445AE9"/>
    <w:rsid w:val="00445F9C"/>
    <w:rsid w:val="00446387"/>
    <w:rsid w:val="004466E6"/>
    <w:rsid w:val="0044704F"/>
    <w:rsid w:val="0044707C"/>
    <w:rsid w:val="004473B4"/>
    <w:rsid w:val="004476E4"/>
    <w:rsid w:val="00447F56"/>
    <w:rsid w:val="00450219"/>
    <w:rsid w:val="004513C8"/>
    <w:rsid w:val="00451CBA"/>
    <w:rsid w:val="004520DA"/>
    <w:rsid w:val="00452349"/>
    <w:rsid w:val="0045318F"/>
    <w:rsid w:val="00453375"/>
    <w:rsid w:val="00453639"/>
    <w:rsid w:val="00453D53"/>
    <w:rsid w:val="00453DD9"/>
    <w:rsid w:val="00454037"/>
    <w:rsid w:val="00454479"/>
    <w:rsid w:val="004548EB"/>
    <w:rsid w:val="004548FB"/>
    <w:rsid w:val="00454A80"/>
    <w:rsid w:val="00454DCB"/>
    <w:rsid w:val="0045513C"/>
    <w:rsid w:val="00455627"/>
    <w:rsid w:val="004559DC"/>
    <w:rsid w:val="004562F7"/>
    <w:rsid w:val="00457583"/>
    <w:rsid w:val="00457614"/>
    <w:rsid w:val="00457E83"/>
    <w:rsid w:val="00460B18"/>
    <w:rsid w:val="0046176E"/>
    <w:rsid w:val="00461AF4"/>
    <w:rsid w:val="00462BED"/>
    <w:rsid w:val="00463922"/>
    <w:rsid w:val="00463A4F"/>
    <w:rsid w:val="004646D4"/>
    <w:rsid w:val="00464BD7"/>
    <w:rsid w:val="00464CA9"/>
    <w:rsid w:val="004654FE"/>
    <w:rsid w:val="00465FAA"/>
    <w:rsid w:val="004663C4"/>
    <w:rsid w:val="00466585"/>
    <w:rsid w:val="0046688F"/>
    <w:rsid w:val="00466B31"/>
    <w:rsid w:val="0046742D"/>
    <w:rsid w:val="00470A7D"/>
    <w:rsid w:val="00471945"/>
    <w:rsid w:val="00472937"/>
    <w:rsid w:val="00473D68"/>
    <w:rsid w:val="00475F9C"/>
    <w:rsid w:val="00476A31"/>
    <w:rsid w:val="00476CA0"/>
    <w:rsid w:val="004774D9"/>
    <w:rsid w:val="00477BBE"/>
    <w:rsid w:val="00477BE0"/>
    <w:rsid w:val="00477F48"/>
    <w:rsid w:val="00480931"/>
    <w:rsid w:val="00480C2D"/>
    <w:rsid w:val="00480C62"/>
    <w:rsid w:val="00482687"/>
    <w:rsid w:val="00482A37"/>
    <w:rsid w:val="00482A3A"/>
    <w:rsid w:val="00482C2F"/>
    <w:rsid w:val="00482F23"/>
    <w:rsid w:val="004831EB"/>
    <w:rsid w:val="004837F4"/>
    <w:rsid w:val="00483B36"/>
    <w:rsid w:val="00483CBA"/>
    <w:rsid w:val="00484110"/>
    <w:rsid w:val="00484B52"/>
    <w:rsid w:val="004851E8"/>
    <w:rsid w:val="004852FB"/>
    <w:rsid w:val="004855F1"/>
    <w:rsid w:val="00486A6B"/>
    <w:rsid w:val="00486CEB"/>
    <w:rsid w:val="00486FB2"/>
    <w:rsid w:val="00490603"/>
    <w:rsid w:val="0049096E"/>
    <w:rsid w:val="00490FB0"/>
    <w:rsid w:val="00491446"/>
    <w:rsid w:val="00492040"/>
    <w:rsid w:val="0049233C"/>
    <w:rsid w:val="004929F6"/>
    <w:rsid w:val="00493330"/>
    <w:rsid w:val="0049379B"/>
    <w:rsid w:val="00493901"/>
    <w:rsid w:val="00493C49"/>
    <w:rsid w:val="00493D44"/>
    <w:rsid w:val="00493E96"/>
    <w:rsid w:val="004941B6"/>
    <w:rsid w:val="004942EC"/>
    <w:rsid w:val="004946F8"/>
    <w:rsid w:val="004946F9"/>
    <w:rsid w:val="00494BA2"/>
    <w:rsid w:val="00494F28"/>
    <w:rsid w:val="0049503A"/>
    <w:rsid w:val="00495222"/>
    <w:rsid w:val="0049564D"/>
    <w:rsid w:val="00495915"/>
    <w:rsid w:val="004966E4"/>
    <w:rsid w:val="00497327"/>
    <w:rsid w:val="004A0330"/>
    <w:rsid w:val="004A0DF5"/>
    <w:rsid w:val="004A202D"/>
    <w:rsid w:val="004A27DB"/>
    <w:rsid w:val="004A2B8E"/>
    <w:rsid w:val="004A3187"/>
    <w:rsid w:val="004A329F"/>
    <w:rsid w:val="004A36E6"/>
    <w:rsid w:val="004A3C82"/>
    <w:rsid w:val="004A3E5E"/>
    <w:rsid w:val="004A44B5"/>
    <w:rsid w:val="004A50EE"/>
    <w:rsid w:val="004A5104"/>
    <w:rsid w:val="004A575B"/>
    <w:rsid w:val="004A5834"/>
    <w:rsid w:val="004A5E2F"/>
    <w:rsid w:val="004A629D"/>
    <w:rsid w:val="004A68A8"/>
    <w:rsid w:val="004A6D35"/>
    <w:rsid w:val="004A78A8"/>
    <w:rsid w:val="004B0455"/>
    <w:rsid w:val="004B1593"/>
    <w:rsid w:val="004B191A"/>
    <w:rsid w:val="004B1A86"/>
    <w:rsid w:val="004B2B3D"/>
    <w:rsid w:val="004B30C0"/>
    <w:rsid w:val="004B3C26"/>
    <w:rsid w:val="004B41C4"/>
    <w:rsid w:val="004B434B"/>
    <w:rsid w:val="004B4AC7"/>
    <w:rsid w:val="004B6420"/>
    <w:rsid w:val="004B6B52"/>
    <w:rsid w:val="004B6C2F"/>
    <w:rsid w:val="004B7613"/>
    <w:rsid w:val="004B78EC"/>
    <w:rsid w:val="004C08B9"/>
    <w:rsid w:val="004C1719"/>
    <w:rsid w:val="004C1BD2"/>
    <w:rsid w:val="004C215D"/>
    <w:rsid w:val="004C32FF"/>
    <w:rsid w:val="004C3735"/>
    <w:rsid w:val="004C4810"/>
    <w:rsid w:val="004C4990"/>
    <w:rsid w:val="004C5582"/>
    <w:rsid w:val="004C64F3"/>
    <w:rsid w:val="004C7C6E"/>
    <w:rsid w:val="004C7E7B"/>
    <w:rsid w:val="004D00C1"/>
    <w:rsid w:val="004D07F4"/>
    <w:rsid w:val="004D0C30"/>
    <w:rsid w:val="004D0E5B"/>
    <w:rsid w:val="004D156A"/>
    <w:rsid w:val="004D197C"/>
    <w:rsid w:val="004D1DD1"/>
    <w:rsid w:val="004D2063"/>
    <w:rsid w:val="004D2388"/>
    <w:rsid w:val="004D2B0E"/>
    <w:rsid w:val="004D3951"/>
    <w:rsid w:val="004D4833"/>
    <w:rsid w:val="004D4C8E"/>
    <w:rsid w:val="004D589C"/>
    <w:rsid w:val="004D5D9E"/>
    <w:rsid w:val="004D678B"/>
    <w:rsid w:val="004D6F14"/>
    <w:rsid w:val="004D6FD4"/>
    <w:rsid w:val="004E0491"/>
    <w:rsid w:val="004E04AA"/>
    <w:rsid w:val="004E11F8"/>
    <w:rsid w:val="004E12E5"/>
    <w:rsid w:val="004E1C8E"/>
    <w:rsid w:val="004E22A4"/>
    <w:rsid w:val="004E22DC"/>
    <w:rsid w:val="004E22E9"/>
    <w:rsid w:val="004E26EA"/>
    <w:rsid w:val="004E4010"/>
    <w:rsid w:val="004E4056"/>
    <w:rsid w:val="004E43AD"/>
    <w:rsid w:val="004E444F"/>
    <w:rsid w:val="004E54E9"/>
    <w:rsid w:val="004E5C15"/>
    <w:rsid w:val="004E5EB5"/>
    <w:rsid w:val="004E6134"/>
    <w:rsid w:val="004E64F3"/>
    <w:rsid w:val="004E711E"/>
    <w:rsid w:val="004E79EE"/>
    <w:rsid w:val="004E7A85"/>
    <w:rsid w:val="004E7AC6"/>
    <w:rsid w:val="004F0941"/>
    <w:rsid w:val="004F0994"/>
    <w:rsid w:val="004F0BAD"/>
    <w:rsid w:val="004F2266"/>
    <w:rsid w:val="004F237A"/>
    <w:rsid w:val="004F2CB0"/>
    <w:rsid w:val="004F353B"/>
    <w:rsid w:val="004F3659"/>
    <w:rsid w:val="004F36CF"/>
    <w:rsid w:val="004F3873"/>
    <w:rsid w:val="004F38EC"/>
    <w:rsid w:val="004F4A88"/>
    <w:rsid w:val="004F51D8"/>
    <w:rsid w:val="004F521A"/>
    <w:rsid w:val="004F5536"/>
    <w:rsid w:val="004F57DD"/>
    <w:rsid w:val="004F5A38"/>
    <w:rsid w:val="004F5BC5"/>
    <w:rsid w:val="004F633A"/>
    <w:rsid w:val="004F651D"/>
    <w:rsid w:val="004F66BE"/>
    <w:rsid w:val="004F687B"/>
    <w:rsid w:val="004F76ED"/>
    <w:rsid w:val="004F7E4C"/>
    <w:rsid w:val="00500281"/>
    <w:rsid w:val="0050078B"/>
    <w:rsid w:val="005015AC"/>
    <w:rsid w:val="00502195"/>
    <w:rsid w:val="00503B0A"/>
    <w:rsid w:val="00505032"/>
    <w:rsid w:val="005051E9"/>
    <w:rsid w:val="00505488"/>
    <w:rsid w:val="00505A49"/>
    <w:rsid w:val="005062DB"/>
    <w:rsid w:val="0050631D"/>
    <w:rsid w:val="00506390"/>
    <w:rsid w:val="005063E6"/>
    <w:rsid w:val="00506974"/>
    <w:rsid w:val="00507199"/>
    <w:rsid w:val="005072A8"/>
    <w:rsid w:val="00507A24"/>
    <w:rsid w:val="00507E57"/>
    <w:rsid w:val="00507F91"/>
    <w:rsid w:val="00510302"/>
    <w:rsid w:val="00510846"/>
    <w:rsid w:val="0051089F"/>
    <w:rsid w:val="00511146"/>
    <w:rsid w:val="00511287"/>
    <w:rsid w:val="00511339"/>
    <w:rsid w:val="00511DCA"/>
    <w:rsid w:val="00511DD6"/>
    <w:rsid w:val="00512427"/>
    <w:rsid w:val="00512AA5"/>
    <w:rsid w:val="00512B0B"/>
    <w:rsid w:val="0051315D"/>
    <w:rsid w:val="005131F3"/>
    <w:rsid w:val="00513774"/>
    <w:rsid w:val="00513FE1"/>
    <w:rsid w:val="0051425A"/>
    <w:rsid w:val="00514F05"/>
    <w:rsid w:val="00515248"/>
    <w:rsid w:val="005154E1"/>
    <w:rsid w:val="00515AEF"/>
    <w:rsid w:val="005166AD"/>
    <w:rsid w:val="00516F78"/>
    <w:rsid w:val="00516FBE"/>
    <w:rsid w:val="005171F1"/>
    <w:rsid w:val="005201DF"/>
    <w:rsid w:val="00520334"/>
    <w:rsid w:val="00520536"/>
    <w:rsid w:val="00520A3B"/>
    <w:rsid w:val="00520FBA"/>
    <w:rsid w:val="005216BE"/>
    <w:rsid w:val="00521B57"/>
    <w:rsid w:val="00522015"/>
    <w:rsid w:val="00522ABE"/>
    <w:rsid w:val="00522E18"/>
    <w:rsid w:val="00522F68"/>
    <w:rsid w:val="005237C6"/>
    <w:rsid w:val="00523984"/>
    <w:rsid w:val="00523D76"/>
    <w:rsid w:val="00523E8C"/>
    <w:rsid w:val="005242ED"/>
    <w:rsid w:val="0052453F"/>
    <w:rsid w:val="00524967"/>
    <w:rsid w:val="00524CE1"/>
    <w:rsid w:val="00525575"/>
    <w:rsid w:val="005257BD"/>
    <w:rsid w:val="005259AB"/>
    <w:rsid w:val="005264C9"/>
    <w:rsid w:val="005266EF"/>
    <w:rsid w:val="00526BC7"/>
    <w:rsid w:val="00526D4F"/>
    <w:rsid w:val="00526F4F"/>
    <w:rsid w:val="00527BA1"/>
    <w:rsid w:val="0053124E"/>
    <w:rsid w:val="00531AB1"/>
    <w:rsid w:val="00531C6F"/>
    <w:rsid w:val="00532BE5"/>
    <w:rsid w:val="00533120"/>
    <w:rsid w:val="00533213"/>
    <w:rsid w:val="00533A3B"/>
    <w:rsid w:val="005342C9"/>
    <w:rsid w:val="00534598"/>
    <w:rsid w:val="005347DB"/>
    <w:rsid w:val="00534F03"/>
    <w:rsid w:val="005358BD"/>
    <w:rsid w:val="005360A6"/>
    <w:rsid w:val="00536634"/>
    <w:rsid w:val="00536FE4"/>
    <w:rsid w:val="005371CB"/>
    <w:rsid w:val="00537912"/>
    <w:rsid w:val="00537F94"/>
    <w:rsid w:val="00540156"/>
    <w:rsid w:val="00540A1A"/>
    <w:rsid w:val="00540E70"/>
    <w:rsid w:val="0054115B"/>
    <w:rsid w:val="00542010"/>
    <w:rsid w:val="00542E52"/>
    <w:rsid w:val="00544661"/>
    <w:rsid w:val="0054484A"/>
    <w:rsid w:val="00545AB5"/>
    <w:rsid w:val="00545C0D"/>
    <w:rsid w:val="005466C7"/>
    <w:rsid w:val="00546AA6"/>
    <w:rsid w:val="00546B86"/>
    <w:rsid w:val="005470BB"/>
    <w:rsid w:val="00547BC8"/>
    <w:rsid w:val="00550819"/>
    <w:rsid w:val="005508BF"/>
    <w:rsid w:val="0055094A"/>
    <w:rsid w:val="00551559"/>
    <w:rsid w:val="00552951"/>
    <w:rsid w:val="00553E34"/>
    <w:rsid w:val="00554583"/>
    <w:rsid w:val="0055493D"/>
    <w:rsid w:val="00555599"/>
    <w:rsid w:val="0055565F"/>
    <w:rsid w:val="0055584F"/>
    <w:rsid w:val="00555CBD"/>
    <w:rsid w:val="00556CA5"/>
    <w:rsid w:val="00556D1D"/>
    <w:rsid w:val="00557194"/>
    <w:rsid w:val="005576E7"/>
    <w:rsid w:val="00557CF3"/>
    <w:rsid w:val="00557DE3"/>
    <w:rsid w:val="00560203"/>
    <w:rsid w:val="005603AD"/>
    <w:rsid w:val="0056048D"/>
    <w:rsid w:val="0056070E"/>
    <w:rsid w:val="00560736"/>
    <w:rsid w:val="00560D71"/>
    <w:rsid w:val="0056130E"/>
    <w:rsid w:val="0056142F"/>
    <w:rsid w:val="00561976"/>
    <w:rsid w:val="005619CE"/>
    <w:rsid w:val="005619D0"/>
    <w:rsid w:val="00561AA5"/>
    <w:rsid w:val="00561E18"/>
    <w:rsid w:val="0056215F"/>
    <w:rsid w:val="00564B5E"/>
    <w:rsid w:val="00564CDC"/>
    <w:rsid w:val="005667F0"/>
    <w:rsid w:val="00567000"/>
    <w:rsid w:val="0056724D"/>
    <w:rsid w:val="005673A2"/>
    <w:rsid w:val="0056783B"/>
    <w:rsid w:val="0057180E"/>
    <w:rsid w:val="00571FFD"/>
    <w:rsid w:val="00573B57"/>
    <w:rsid w:val="00573C8C"/>
    <w:rsid w:val="00573DD8"/>
    <w:rsid w:val="005741AA"/>
    <w:rsid w:val="00574225"/>
    <w:rsid w:val="0057423C"/>
    <w:rsid w:val="0057546D"/>
    <w:rsid w:val="00575745"/>
    <w:rsid w:val="00576064"/>
    <w:rsid w:val="0057652F"/>
    <w:rsid w:val="005767AA"/>
    <w:rsid w:val="00576E9A"/>
    <w:rsid w:val="00577293"/>
    <w:rsid w:val="005775C5"/>
    <w:rsid w:val="00577C4A"/>
    <w:rsid w:val="00581883"/>
    <w:rsid w:val="005823E8"/>
    <w:rsid w:val="0058261C"/>
    <w:rsid w:val="005829F5"/>
    <w:rsid w:val="00582FA5"/>
    <w:rsid w:val="005838B1"/>
    <w:rsid w:val="00584D8A"/>
    <w:rsid w:val="00585643"/>
    <w:rsid w:val="00585A3E"/>
    <w:rsid w:val="00585E4B"/>
    <w:rsid w:val="00586CB4"/>
    <w:rsid w:val="00586CD6"/>
    <w:rsid w:val="00587563"/>
    <w:rsid w:val="0058784F"/>
    <w:rsid w:val="00587DE2"/>
    <w:rsid w:val="00587FE9"/>
    <w:rsid w:val="005901C6"/>
    <w:rsid w:val="00590437"/>
    <w:rsid w:val="00590A42"/>
    <w:rsid w:val="00590E52"/>
    <w:rsid w:val="00591688"/>
    <w:rsid w:val="00592817"/>
    <w:rsid w:val="00592BC2"/>
    <w:rsid w:val="00592E6F"/>
    <w:rsid w:val="0059334E"/>
    <w:rsid w:val="00593B1F"/>
    <w:rsid w:val="005945AF"/>
    <w:rsid w:val="00594645"/>
    <w:rsid w:val="00594914"/>
    <w:rsid w:val="00594FA1"/>
    <w:rsid w:val="00595475"/>
    <w:rsid w:val="00595E92"/>
    <w:rsid w:val="0059717A"/>
    <w:rsid w:val="00597D8A"/>
    <w:rsid w:val="00597F6C"/>
    <w:rsid w:val="005A17B4"/>
    <w:rsid w:val="005A2502"/>
    <w:rsid w:val="005A3339"/>
    <w:rsid w:val="005A4BE5"/>
    <w:rsid w:val="005A4CC6"/>
    <w:rsid w:val="005A579C"/>
    <w:rsid w:val="005A6F14"/>
    <w:rsid w:val="005A7DB6"/>
    <w:rsid w:val="005B02E5"/>
    <w:rsid w:val="005B0B34"/>
    <w:rsid w:val="005B0D05"/>
    <w:rsid w:val="005B0EA4"/>
    <w:rsid w:val="005B0EEB"/>
    <w:rsid w:val="005B0F3C"/>
    <w:rsid w:val="005B279F"/>
    <w:rsid w:val="005B2868"/>
    <w:rsid w:val="005B290D"/>
    <w:rsid w:val="005B2949"/>
    <w:rsid w:val="005B2DB4"/>
    <w:rsid w:val="005B2ED4"/>
    <w:rsid w:val="005B330A"/>
    <w:rsid w:val="005B3F1C"/>
    <w:rsid w:val="005B42EA"/>
    <w:rsid w:val="005B48F2"/>
    <w:rsid w:val="005B4CEB"/>
    <w:rsid w:val="005B4F9C"/>
    <w:rsid w:val="005B5585"/>
    <w:rsid w:val="005B57B3"/>
    <w:rsid w:val="005B635C"/>
    <w:rsid w:val="005B6DDD"/>
    <w:rsid w:val="005B7707"/>
    <w:rsid w:val="005B7712"/>
    <w:rsid w:val="005C0381"/>
    <w:rsid w:val="005C0914"/>
    <w:rsid w:val="005C20ED"/>
    <w:rsid w:val="005C2971"/>
    <w:rsid w:val="005C2B8E"/>
    <w:rsid w:val="005C2CBA"/>
    <w:rsid w:val="005C2F68"/>
    <w:rsid w:val="005C3071"/>
    <w:rsid w:val="005C3103"/>
    <w:rsid w:val="005C340C"/>
    <w:rsid w:val="005C3EBF"/>
    <w:rsid w:val="005C44AC"/>
    <w:rsid w:val="005C4A6F"/>
    <w:rsid w:val="005C4E35"/>
    <w:rsid w:val="005C4F4B"/>
    <w:rsid w:val="005C5724"/>
    <w:rsid w:val="005C5B67"/>
    <w:rsid w:val="005C61B3"/>
    <w:rsid w:val="005C648C"/>
    <w:rsid w:val="005C66AC"/>
    <w:rsid w:val="005C6795"/>
    <w:rsid w:val="005C6CC4"/>
    <w:rsid w:val="005C6E22"/>
    <w:rsid w:val="005C7344"/>
    <w:rsid w:val="005C77E9"/>
    <w:rsid w:val="005C7DEB"/>
    <w:rsid w:val="005D0C51"/>
    <w:rsid w:val="005D0EE1"/>
    <w:rsid w:val="005D1317"/>
    <w:rsid w:val="005D15A0"/>
    <w:rsid w:val="005D20AC"/>
    <w:rsid w:val="005D2D10"/>
    <w:rsid w:val="005D2FD6"/>
    <w:rsid w:val="005D3084"/>
    <w:rsid w:val="005D379D"/>
    <w:rsid w:val="005D3833"/>
    <w:rsid w:val="005D46E7"/>
    <w:rsid w:val="005D490D"/>
    <w:rsid w:val="005D4F04"/>
    <w:rsid w:val="005D5495"/>
    <w:rsid w:val="005D576A"/>
    <w:rsid w:val="005D5F3D"/>
    <w:rsid w:val="005D6575"/>
    <w:rsid w:val="005D6C7C"/>
    <w:rsid w:val="005D6D93"/>
    <w:rsid w:val="005D7F41"/>
    <w:rsid w:val="005E00B4"/>
    <w:rsid w:val="005E1C1A"/>
    <w:rsid w:val="005E1CC8"/>
    <w:rsid w:val="005E3E75"/>
    <w:rsid w:val="005E4138"/>
    <w:rsid w:val="005E4F80"/>
    <w:rsid w:val="005E5C2C"/>
    <w:rsid w:val="005E6140"/>
    <w:rsid w:val="005E66F7"/>
    <w:rsid w:val="005E75BF"/>
    <w:rsid w:val="005E782F"/>
    <w:rsid w:val="005F0142"/>
    <w:rsid w:val="005F0381"/>
    <w:rsid w:val="005F0399"/>
    <w:rsid w:val="005F118D"/>
    <w:rsid w:val="005F1CB3"/>
    <w:rsid w:val="005F2232"/>
    <w:rsid w:val="005F2432"/>
    <w:rsid w:val="005F2762"/>
    <w:rsid w:val="005F41D7"/>
    <w:rsid w:val="005F424E"/>
    <w:rsid w:val="005F42B3"/>
    <w:rsid w:val="005F4458"/>
    <w:rsid w:val="005F4845"/>
    <w:rsid w:val="005F4F9E"/>
    <w:rsid w:val="005F511E"/>
    <w:rsid w:val="005F5285"/>
    <w:rsid w:val="005F5A09"/>
    <w:rsid w:val="005F5AD9"/>
    <w:rsid w:val="005F618D"/>
    <w:rsid w:val="005F7A56"/>
    <w:rsid w:val="005F7DBA"/>
    <w:rsid w:val="00600DDA"/>
    <w:rsid w:val="006017D9"/>
    <w:rsid w:val="00601BD8"/>
    <w:rsid w:val="006021FA"/>
    <w:rsid w:val="00602396"/>
    <w:rsid w:val="00602886"/>
    <w:rsid w:val="00602CE3"/>
    <w:rsid w:val="006032A9"/>
    <w:rsid w:val="00603BDF"/>
    <w:rsid w:val="00603E93"/>
    <w:rsid w:val="006040A2"/>
    <w:rsid w:val="0060470D"/>
    <w:rsid w:val="0060559A"/>
    <w:rsid w:val="00605B61"/>
    <w:rsid w:val="00605C82"/>
    <w:rsid w:val="00606523"/>
    <w:rsid w:val="0060655D"/>
    <w:rsid w:val="00606D7E"/>
    <w:rsid w:val="006072D5"/>
    <w:rsid w:val="00607C5D"/>
    <w:rsid w:val="00611F56"/>
    <w:rsid w:val="00612619"/>
    <w:rsid w:val="00614531"/>
    <w:rsid w:val="00614F32"/>
    <w:rsid w:val="0061506F"/>
    <w:rsid w:val="0061563C"/>
    <w:rsid w:val="00615987"/>
    <w:rsid w:val="006171D4"/>
    <w:rsid w:val="006175F7"/>
    <w:rsid w:val="00617B7A"/>
    <w:rsid w:val="0062020E"/>
    <w:rsid w:val="00620B1E"/>
    <w:rsid w:val="00620B4B"/>
    <w:rsid w:val="00620B8F"/>
    <w:rsid w:val="0062178D"/>
    <w:rsid w:val="00621BB0"/>
    <w:rsid w:val="00621C19"/>
    <w:rsid w:val="006220F2"/>
    <w:rsid w:val="00622470"/>
    <w:rsid w:val="00622C24"/>
    <w:rsid w:val="006231A4"/>
    <w:rsid w:val="00623A51"/>
    <w:rsid w:val="00623EB8"/>
    <w:rsid w:val="00624453"/>
    <w:rsid w:val="006246B6"/>
    <w:rsid w:val="00624D68"/>
    <w:rsid w:val="00625038"/>
    <w:rsid w:val="00625A30"/>
    <w:rsid w:val="00625AD1"/>
    <w:rsid w:val="00626F1F"/>
    <w:rsid w:val="0062713C"/>
    <w:rsid w:val="00627288"/>
    <w:rsid w:val="00627475"/>
    <w:rsid w:val="0062760D"/>
    <w:rsid w:val="00627D1F"/>
    <w:rsid w:val="00627D42"/>
    <w:rsid w:val="006303AB"/>
    <w:rsid w:val="0063160B"/>
    <w:rsid w:val="0063187D"/>
    <w:rsid w:val="00631D2C"/>
    <w:rsid w:val="006335C6"/>
    <w:rsid w:val="0063369D"/>
    <w:rsid w:val="0063459A"/>
    <w:rsid w:val="00634867"/>
    <w:rsid w:val="00634CE5"/>
    <w:rsid w:val="00635365"/>
    <w:rsid w:val="006353D1"/>
    <w:rsid w:val="0063571D"/>
    <w:rsid w:val="006359B3"/>
    <w:rsid w:val="00635C45"/>
    <w:rsid w:val="00635D79"/>
    <w:rsid w:val="00636505"/>
    <w:rsid w:val="006368D9"/>
    <w:rsid w:val="00636A96"/>
    <w:rsid w:val="00636DA3"/>
    <w:rsid w:val="00640109"/>
    <w:rsid w:val="00640F34"/>
    <w:rsid w:val="00640F4C"/>
    <w:rsid w:val="00641295"/>
    <w:rsid w:val="00641643"/>
    <w:rsid w:val="00642025"/>
    <w:rsid w:val="006421BF"/>
    <w:rsid w:val="00642470"/>
    <w:rsid w:val="0064272D"/>
    <w:rsid w:val="006431C3"/>
    <w:rsid w:val="006436F3"/>
    <w:rsid w:val="00643824"/>
    <w:rsid w:val="00643ADD"/>
    <w:rsid w:val="00643E4A"/>
    <w:rsid w:val="00643EFD"/>
    <w:rsid w:val="006447A5"/>
    <w:rsid w:val="00644A24"/>
    <w:rsid w:val="00644D0E"/>
    <w:rsid w:val="006454F7"/>
    <w:rsid w:val="0064561A"/>
    <w:rsid w:val="00645F61"/>
    <w:rsid w:val="00645F8F"/>
    <w:rsid w:val="0064748C"/>
    <w:rsid w:val="006478CB"/>
    <w:rsid w:val="00647A60"/>
    <w:rsid w:val="00651433"/>
    <w:rsid w:val="0065187E"/>
    <w:rsid w:val="006519D9"/>
    <w:rsid w:val="00652FC0"/>
    <w:rsid w:val="006532BF"/>
    <w:rsid w:val="0065331A"/>
    <w:rsid w:val="006533ED"/>
    <w:rsid w:val="006541A4"/>
    <w:rsid w:val="006542AE"/>
    <w:rsid w:val="0065531E"/>
    <w:rsid w:val="006554AC"/>
    <w:rsid w:val="0065592B"/>
    <w:rsid w:val="00656ABF"/>
    <w:rsid w:val="00656D0B"/>
    <w:rsid w:val="00660335"/>
    <w:rsid w:val="006604BE"/>
    <w:rsid w:val="00660AC8"/>
    <w:rsid w:val="00660D46"/>
    <w:rsid w:val="00661538"/>
    <w:rsid w:val="006619FB"/>
    <w:rsid w:val="00661D8C"/>
    <w:rsid w:val="00661F18"/>
    <w:rsid w:val="006629F0"/>
    <w:rsid w:val="00662AF3"/>
    <w:rsid w:val="00662E8E"/>
    <w:rsid w:val="00663A51"/>
    <w:rsid w:val="00663FF3"/>
    <w:rsid w:val="0066414A"/>
    <w:rsid w:val="00664CCA"/>
    <w:rsid w:val="00664CDF"/>
    <w:rsid w:val="006656CB"/>
    <w:rsid w:val="006656ED"/>
    <w:rsid w:val="00665AED"/>
    <w:rsid w:val="00667852"/>
    <w:rsid w:val="0067066E"/>
    <w:rsid w:val="00671E18"/>
    <w:rsid w:val="00672217"/>
    <w:rsid w:val="00673B06"/>
    <w:rsid w:val="00673C7D"/>
    <w:rsid w:val="00673CC6"/>
    <w:rsid w:val="00673DE6"/>
    <w:rsid w:val="0067488A"/>
    <w:rsid w:val="00675336"/>
    <w:rsid w:val="006758C1"/>
    <w:rsid w:val="00675E15"/>
    <w:rsid w:val="00675F1B"/>
    <w:rsid w:val="0067651E"/>
    <w:rsid w:val="0067672B"/>
    <w:rsid w:val="00677549"/>
    <w:rsid w:val="00677780"/>
    <w:rsid w:val="00677BF3"/>
    <w:rsid w:val="00677EF0"/>
    <w:rsid w:val="006800D1"/>
    <w:rsid w:val="006805A4"/>
    <w:rsid w:val="00681032"/>
    <w:rsid w:val="006810BD"/>
    <w:rsid w:val="0068141C"/>
    <w:rsid w:val="00681A70"/>
    <w:rsid w:val="00681C47"/>
    <w:rsid w:val="006821FB"/>
    <w:rsid w:val="006831F4"/>
    <w:rsid w:val="006832FE"/>
    <w:rsid w:val="00683B77"/>
    <w:rsid w:val="00684CED"/>
    <w:rsid w:val="0068508F"/>
    <w:rsid w:val="0068536C"/>
    <w:rsid w:val="00685687"/>
    <w:rsid w:val="006858E6"/>
    <w:rsid w:val="00685CE2"/>
    <w:rsid w:val="00687250"/>
    <w:rsid w:val="00687378"/>
    <w:rsid w:val="006906A9"/>
    <w:rsid w:val="006907DB"/>
    <w:rsid w:val="006909E1"/>
    <w:rsid w:val="00690F7A"/>
    <w:rsid w:val="00691C78"/>
    <w:rsid w:val="00692923"/>
    <w:rsid w:val="00692BBE"/>
    <w:rsid w:val="00693061"/>
    <w:rsid w:val="006932F0"/>
    <w:rsid w:val="00693A72"/>
    <w:rsid w:val="00694293"/>
    <w:rsid w:val="00695510"/>
    <w:rsid w:val="00695AD8"/>
    <w:rsid w:val="00696609"/>
    <w:rsid w:val="00697841"/>
    <w:rsid w:val="006A0123"/>
    <w:rsid w:val="006A0284"/>
    <w:rsid w:val="006A12DA"/>
    <w:rsid w:val="006A1423"/>
    <w:rsid w:val="006A15C5"/>
    <w:rsid w:val="006A1E3C"/>
    <w:rsid w:val="006A2275"/>
    <w:rsid w:val="006A2DB0"/>
    <w:rsid w:val="006A34AE"/>
    <w:rsid w:val="006A37D9"/>
    <w:rsid w:val="006A3B82"/>
    <w:rsid w:val="006A3C72"/>
    <w:rsid w:val="006A4B25"/>
    <w:rsid w:val="006A4B39"/>
    <w:rsid w:val="006A5C12"/>
    <w:rsid w:val="006A61BB"/>
    <w:rsid w:val="006A6203"/>
    <w:rsid w:val="006A6206"/>
    <w:rsid w:val="006A67C5"/>
    <w:rsid w:val="006A7104"/>
    <w:rsid w:val="006B0D1C"/>
    <w:rsid w:val="006B0FA3"/>
    <w:rsid w:val="006B11B2"/>
    <w:rsid w:val="006B1363"/>
    <w:rsid w:val="006B1519"/>
    <w:rsid w:val="006B1B79"/>
    <w:rsid w:val="006B2464"/>
    <w:rsid w:val="006B3286"/>
    <w:rsid w:val="006B340B"/>
    <w:rsid w:val="006B34C5"/>
    <w:rsid w:val="006B37EC"/>
    <w:rsid w:val="006B3A52"/>
    <w:rsid w:val="006B3AC5"/>
    <w:rsid w:val="006B478E"/>
    <w:rsid w:val="006B56EA"/>
    <w:rsid w:val="006B6366"/>
    <w:rsid w:val="006B6D43"/>
    <w:rsid w:val="006B6F35"/>
    <w:rsid w:val="006B6F6B"/>
    <w:rsid w:val="006B7E39"/>
    <w:rsid w:val="006C062B"/>
    <w:rsid w:val="006C0A39"/>
    <w:rsid w:val="006C13A9"/>
    <w:rsid w:val="006C1D2F"/>
    <w:rsid w:val="006C293D"/>
    <w:rsid w:val="006C33D7"/>
    <w:rsid w:val="006C42BC"/>
    <w:rsid w:val="006C4597"/>
    <w:rsid w:val="006C5414"/>
    <w:rsid w:val="006C67E2"/>
    <w:rsid w:val="006C6897"/>
    <w:rsid w:val="006C6C7C"/>
    <w:rsid w:val="006C6D38"/>
    <w:rsid w:val="006C76F4"/>
    <w:rsid w:val="006C7F44"/>
    <w:rsid w:val="006D0B61"/>
    <w:rsid w:val="006D16EC"/>
    <w:rsid w:val="006D19C6"/>
    <w:rsid w:val="006D2811"/>
    <w:rsid w:val="006D3063"/>
    <w:rsid w:val="006D310D"/>
    <w:rsid w:val="006D35AC"/>
    <w:rsid w:val="006D3820"/>
    <w:rsid w:val="006D422C"/>
    <w:rsid w:val="006D5326"/>
    <w:rsid w:val="006D6108"/>
    <w:rsid w:val="006D7D4C"/>
    <w:rsid w:val="006D7E72"/>
    <w:rsid w:val="006E01CF"/>
    <w:rsid w:val="006E06D8"/>
    <w:rsid w:val="006E07A4"/>
    <w:rsid w:val="006E0A21"/>
    <w:rsid w:val="006E0EA6"/>
    <w:rsid w:val="006E174E"/>
    <w:rsid w:val="006E2624"/>
    <w:rsid w:val="006E27BB"/>
    <w:rsid w:val="006E2D9F"/>
    <w:rsid w:val="006E33EF"/>
    <w:rsid w:val="006E4E95"/>
    <w:rsid w:val="006E55D5"/>
    <w:rsid w:val="006E608C"/>
    <w:rsid w:val="006E6726"/>
    <w:rsid w:val="006E6E03"/>
    <w:rsid w:val="006E7CB7"/>
    <w:rsid w:val="006F0BA7"/>
    <w:rsid w:val="006F0F98"/>
    <w:rsid w:val="006F10A6"/>
    <w:rsid w:val="006F1260"/>
    <w:rsid w:val="006F12DF"/>
    <w:rsid w:val="006F1E6A"/>
    <w:rsid w:val="006F20A9"/>
    <w:rsid w:val="006F253A"/>
    <w:rsid w:val="006F2F47"/>
    <w:rsid w:val="006F334E"/>
    <w:rsid w:val="006F378D"/>
    <w:rsid w:val="006F38DB"/>
    <w:rsid w:val="006F3C96"/>
    <w:rsid w:val="006F434C"/>
    <w:rsid w:val="006F4B16"/>
    <w:rsid w:val="006F4E1C"/>
    <w:rsid w:val="006F5616"/>
    <w:rsid w:val="006F6766"/>
    <w:rsid w:val="006F67A8"/>
    <w:rsid w:val="006F6940"/>
    <w:rsid w:val="006F71F7"/>
    <w:rsid w:val="006F7DC3"/>
    <w:rsid w:val="006F7F4E"/>
    <w:rsid w:val="00700315"/>
    <w:rsid w:val="00700B10"/>
    <w:rsid w:val="00700C50"/>
    <w:rsid w:val="0070114D"/>
    <w:rsid w:val="0070121A"/>
    <w:rsid w:val="0070123C"/>
    <w:rsid w:val="007016E0"/>
    <w:rsid w:val="00702211"/>
    <w:rsid w:val="00702260"/>
    <w:rsid w:val="007029F4"/>
    <w:rsid w:val="00702B99"/>
    <w:rsid w:val="00703218"/>
    <w:rsid w:val="007036E2"/>
    <w:rsid w:val="007036FF"/>
    <w:rsid w:val="00703D76"/>
    <w:rsid w:val="00703F8C"/>
    <w:rsid w:val="00704FE0"/>
    <w:rsid w:val="00705B5D"/>
    <w:rsid w:val="00705BBD"/>
    <w:rsid w:val="00705BE1"/>
    <w:rsid w:val="00705D5F"/>
    <w:rsid w:val="0070668C"/>
    <w:rsid w:val="00706B24"/>
    <w:rsid w:val="00706CCA"/>
    <w:rsid w:val="00707393"/>
    <w:rsid w:val="0070777B"/>
    <w:rsid w:val="0070794A"/>
    <w:rsid w:val="0071026D"/>
    <w:rsid w:val="00711062"/>
    <w:rsid w:val="007126F6"/>
    <w:rsid w:val="007131B3"/>
    <w:rsid w:val="00713786"/>
    <w:rsid w:val="007147DA"/>
    <w:rsid w:val="00714F52"/>
    <w:rsid w:val="00715099"/>
    <w:rsid w:val="007152E5"/>
    <w:rsid w:val="0071604D"/>
    <w:rsid w:val="007168C0"/>
    <w:rsid w:val="00716A5B"/>
    <w:rsid w:val="00717080"/>
    <w:rsid w:val="007175B0"/>
    <w:rsid w:val="00717953"/>
    <w:rsid w:val="007204CE"/>
    <w:rsid w:val="007207BB"/>
    <w:rsid w:val="00720D2F"/>
    <w:rsid w:val="00721589"/>
    <w:rsid w:val="0072186B"/>
    <w:rsid w:val="00721889"/>
    <w:rsid w:val="00721926"/>
    <w:rsid w:val="00721A8B"/>
    <w:rsid w:val="00721E52"/>
    <w:rsid w:val="00721E6C"/>
    <w:rsid w:val="007227AB"/>
    <w:rsid w:val="0072385D"/>
    <w:rsid w:val="00724D2C"/>
    <w:rsid w:val="00725245"/>
    <w:rsid w:val="00725C81"/>
    <w:rsid w:val="00725D7C"/>
    <w:rsid w:val="007264D5"/>
    <w:rsid w:val="007265BE"/>
    <w:rsid w:val="00726CBB"/>
    <w:rsid w:val="00726D0C"/>
    <w:rsid w:val="00726F55"/>
    <w:rsid w:val="007271DB"/>
    <w:rsid w:val="00727525"/>
    <w:rsid w:val="00730F5A"/>
    <w:rsid w:val="00730FF0"/>
    <w:rsid w:val="007311EC"/>
    <w:rsid w:val="0073347B"/>
    <w:rsid w:val="00733A89"/>
    <w:rsid w:val="00733B4D"/>
    <w:rsid w:val="00733EA5"/>
    <w:rsid w:val="0073414D"/>
    <w:rsid w:val="00734E62"/>
    <w:rsid w:val="00735329"/>
    <w:rsid w:val="007356C8"/>
    <w:rsid w:val="00735833"/>
    <w:rsid w:val="00735D07"/>
    <w:rsid w:val="00736720"/>
    <w:rsid w:val="00736913"/>
    <w:rsid w:val="00736963"/>
    <w:rsid w:val="007369F0"/>
    <w:rsid w:val="00736E73"/>
    <w:rsid w:val="00736EF5"/>
    <w:rsid w:val="00737034"/>
    <w:rsid w:val="0073710F"/>
    <w:rsid w:val="0073739F"/>
    <w:rsid w:val="00737AE8"/>
    <w:rsid w:val="00737EA6"/>
    <w:rsid w:val="00740D15"/>
    <w:rsid w:val="007414DC"/>
    <w:rsid w:val="00741F5B"/>
    <w:rsid w:val="00742707"/>
    <w:rsid w:val="00742FF3"/>
    <w:rsid w:val="007432B4"/>
    <w:rsid w:val="00744320"/>
    <w:rsid w:val="00744880"/>
    <w:rsid w:val="00744C20"/>
    <w:rsid w:val="00744DDD"/>
    <w:rsid w:val="00745EB4"/>
    <w:rsid w:val="0074607D"/>
    <w:rsid w:val="00746D70"/>
    <w:rsid w:val="0074716A"/>
    <w:rsid w:val="007501B1"/>
    <w:rsid w:val="007506A3"/>
    <w:rsid w:val="00751487"/>
    <w:rsid w:val="00751DB0"/>
    <w:rsid w:val="007521B9"/>
    <w:rsid w:val="00752391"/>
    <w:rsid w:val="007535AE"/>
    <w:rsid w:val="007536E5"/>
    <w:rsid w:val="00753C9D"/>
    <w:rsid w:val="00753FBB"/>
    <w:rsid w:val="007544ED"/>
    <w:rsid w:val="00754583"/>
    <w:rsid w:val="00754663"/>
    <w:rsid w:val="00755232"/>
    <w:rsid w:val="007569C2"/>
    <w:rsid w:val="0075766C"/>
    <w:rsid w:val="00757793"/>
    <w:rsid w:val="007578DA"/>
    <w:rsid w:val="00757FCE"/>
    <w:rsid w:val="007601FB"/>
    <w:rsid w:val="0076020D"/>
    <w:rsid w:val="007628D0"/>
    <w:rsid w:val="00762BE7"/>
    <w:rsid w:val="007634D0"/>
    <w:rsid w:val="00763E28"/>
    <w:rsid w:val="00764208"/>
    <w:rsid w:val="00764373"/>
    <w:rsid w:val="0076495D"/>
    <w:rsid w:val="00764D1E"/>
    <w:rsid w:val="00765968"/>
    <w:rsid w:val="0076654C"/>
    <w:rsid w:val="00770491"/>
    <w:rsid w:val="00771D1B"/>
    <w:rsid w:val="00772A1A"/>
    <w:rsid w:val="00773134"/>
    <w:rsid w:val="007734C1"/>
    <w:rsid w:val="00773562"/>
    <w:rsid w:val="00774240"/>
    <w:rsid w:val="007746FC"/>
    <w:rsid w:val="00774C46"/>
    <w:rsid w:val="00775515"/>
    <w:rsid w:val="007755C4"/>
    <w:rsid w:val="00775EF7"/>
    <w:rsid w:val="00776660"/>
    <w:rsid w:val="00776AB3"/>
    <w:rsid w:val="00776E7F"/>
    <w:rsid w:val="007806A9"/>
    <w:rsid w:val="00780733"/>
    <w:rsid w:val="00781DF9"/>
    <w:rsid w:val="00781F5D"/>
    <w:rsid w:val="00781F84"/>
    <w:rsid w:val="007822A1"/>
    <w:rsid w:val="007855FF"/>
    <w:rsid w:val="0078563B"/>
    <w:rsid w:val="007856EB"/>
    <w:rsid w:val="00786853"/>
    <w:rsid w:val="007900CE"/>
    <w:rsid w:val="007903C9"/>
    <w:rsid w:val="0079079E"/>
    <w:rsid w:val="007910DA"/>
    <w:rsid w:val="00791DAE"/>
    <w:rsid w:val="007930C9"/>
    <w:rsid w:val="00793EF9"/>
    <w:rsid w:val="00794190"/>
    <w:rsid w:val="00794677"/>
    <w:rsid w:val="00794C15"/>
    <w:rsid w:val="00794F07"/>
    <w:rsid w:val="00795A3E"/>
    <w:rsid w:val="0079625E"/>
    <w:rsid w:val="00797443"/>
    <w:rsid w:val="007A0BA0"/>
    <w:rsid w:val="007A0CC4"/>
    <w:rsid w:val="007A0CD7"/>
    <w:rsid w:val="007A2E12"/>
    <w:rsid w:val="007A35B8"/>
    <w:rsid w:val="007A35C0"/>
    <w:rsid w:val="007A36D1"/>
    <w:rsid w:val="007A5133"/>
    <w:rsid w:val="007A56C2"/>
    <w:rsid w:val="007A59D7"/>
    <w:rsid w:val="007A5BD7"/>
    <w:rsid w:val="007A5FCF"/>
    <w:rsid w:val="007A6206"/>
    <w:rsid w:val="007A7222"/>
    <w:rsid w:val="007B0831"/>
    <w:rsid w:val="007B0888"/>
    <w:rsid w:val="007B0E56"/>
    <w:rsid w:val="007B12D2"/>
    <w:rsid w:val="007B158D"/>
    <w:rsid w:val="007B1BA1"/>
    <w:rsid w:val="007B23E0"/>
    <w:rsid w:val="007B3ADC"/>
    <w:rsid w:val="007B5129"/>
    <w:rsid w:val="007B5337"/>
    <w:rsid w:val="007B5FB9"/>
    <w:rsid w:val="007B65CB"/>
    <w:rsid w:val="007B6899"/>
    <w:rsid w:val="007B6C59"/>
    <w:rsid w:val="007B7C45"/>
    <w:rsid w:val="007B7D5A"/>
    <w:rsid w:val="007B7D7C"/>
    <w:rsid w:val="007C0812"/>
    <w:rsid w:val="007C11EE"/>
    <w:rsid w:val="007C1BA3"/>
    <w:rsid w:val="007C25D8"/>
    <w:rsid w:val="007C277E"/>
    <w:rsid w:val="007C2B5C"/>
    <w:rsid w:val="007C2C9A"/>
    <w:rsid w:val="007C2F2E"/>
    <w:rsid w:val="007C2FF0"/>
    <w:rsid w:val="007C311A"/>
    <w:rsid w:val="007C3D0A"/>
    <w:rsid w:val="007C4183"/>
    <w:rsid w:val="007C48CD"/>
    <w:rsid w:val="007C535B"/>
    <w:rsid w:val="007C701B"/>
    <w:rsid w:val="007C7252"/>
    <w:rsid w:val="007D0BE8"/>
    <w:rsid w:val="007D105F"/>
    <w:rsid w:val="007D11DF"/>
    <w:rsid w:val="007D1248"/>
    <w:rsid w:val="007D193C"/>
    <w:rsid w:val="007D1CD6"/>
    <w:rsid w:val="007D1FE4"/>
    <w:rsid w:val="007D2258"/>
    <w:rsid w:val="007D2539"/>
    <w:rsid w:val="007D255F"/>
    <w:rsid w:val="007D2DE9"/>
    <w:rsid w:val="007D30AA"/>
    <w:rsid w:val="007D3564"/>
    <w:rsid w:val="007D48C9"/>
    <w:rsid w:val="007D5276"/>
    <w:rsid w:val="007D57CE"/>
    <w:rsid w:val="007D6063"/>
    <w:rsid w:val="007D74E1"/>
    <w:rsid w:val="007D77A5"/>
    <w:rsid w:val="007D7D28"/>
    <w:rsid w:val="007E0109"/>
    <w:rsid w:val="007E0A6F"/>
    <w:rsid w:val="007E0AFF"/>
    <w:rsid w:val="007E128E"/>
    <w:rsid w:val="007E165B"/>
    <w:rsid w:val="007E1D9C"/>
    <w:rsid w:val="007E2589"/>
    <w:rsid w:val="007E2B21"/>
    <w:rsid w:val="007E3B70"/>
    <w:rsid w:val="007E3E73"/>
    <w:rsid w:val="007E46EC"/>
    <w:rsid w:val="007E4C6F"/>
    <w:rsid w:val="007E4D1C"/>
    <w:rsid w:val="007E4DBF"/>
    <w:rsid w:val="007E50A4"/>
    <w:rsid w:val="007E5302"/>
    <w:rsid w:val="007E5A80"/>
    <w:rsid w:val="007E673B"/>
    <w:rsid w:val="007E733F"/>
    <w:rsid w:val="007E7377"/>
    <w:rsid w:val="007F041A"/>
    <w:rsid w:val="007F0D0A"/>
    <w:rsid w:val="007F1367"/>
    <w:rsid w:val="007F2B67"/>
    <w:rsid w:val="007F4C7F"/>
    <w:rsid w:val="007F57F3"/>
    <w:rsid w:val="007F5996"/>
    <w:rsid w:val="007F5DB2"/>
    <w:rsid w:val="007F629B"/>
    <w:rsid w:val="007F749B"/>
    <w:rsid w:val="00801BA0"/>
    <w:rsid w:val="0080261E"/>
    <w:rsid w:val="00802B6A"/>
    <w:rsid w:val="00803507"/>
    <w:rsid w:val="00803E60"/>
    <w:rsid w:val="00804084"/>
    <w:rsid w:val="0080441A"/>
    <w:rsid w:val="00804A21"/>
    <w:rsid w:val="0080539A"/>
    <w:rsid w:val="00805763"/>
    <w:rsid w:val="0080593B"/>
    <w:rsid w:val="00805D1E"/>
    <w:rsid w:val="00805E54"/>
    <w:rsid w:val="00806012"/>
    <w:rsid w:val="00806A25"/>
    <w:rsid w:val="00806C60"/>
    <w:rsid w:val="00807FBD"/>
    <w:rsid w:val="0081031F"/>
    <w:rsid w:val="008118E6"/>
    <w:rsid w:val="00811DC2"/>
    <w:rsid w:val="00811F66"/>
    <w:rsid w:val="00811FF3"/>
    <w:rsid w:val="00812371"/>
    <w:rsid w:val="0081351C"/>
    <w:rsid w:val="00814E9C"/>
    <w:rsid w:val="00815363"/>
    <w:rsid w:val="00815CBD"/>
    <w:rsid w:val="008164AA"/>
    <w:rsid w:val="008169B5"/>
    <w:rsid w:val="008174D6"/>
    <w:rsid w:val="008179A5"/>
    <w:rsid w:val="00817D47"/>
    <w:rsid w:val="00817F8E"/>
    <w:rsid w:val="008205AE"/>
    <w:rsid w:val="008205B3"/>
    <w:rsid w:val="008207B0"/>
    <w:rsid w:val="008207F2"/>
    <w:rsid w:val="00820C4B"/>
    <w:rsid w:val="00820F07"/>
    <w:rsid w:val="00821644"/>
    <w:rsid w:val="00821651"/>
    <w:rsid w:val="008216F7"/>
    <w:rsid w:val="00821AB0"/>
    <w:rsid w:val="00821BDD"/>
    <w:rsid w:val="0082238B"/>
    <w:rsid w:val="0082274D"/>
    <w:rsid w:val="0082288F"/>
    <w:rsid w:val="00823839"/>
    <w:rsid w:val="00823D31"/>
    <w:rsid w:val="00824198"/>
    <w:rsid w:val="008247E1"/>
    <w:rsid w:val="00826059"/>
    <w:rsid w:val="00826677"/>
    <w:rsid w:val="008269AE"/>
    <w:rsid w:val="00827033"/>
    <w:rsid w:val="00827390"/>
    <w:rsid w:val="0082784D"/>
    <w:rsid w:val="00827E43"/>
    <w:rsid w:val="00830020"/>
    <w:rsid w:val="008304BB"/>
    <w:rsid w:val="008309DF"/>
    <w:rsid w:val="00830CD4"/>
    <w:rsid w:val="00830DC1"/>
    <w:rsid w:val="00832D57"/>
    <w:rsid w:val="00832F63"/>
    <w:rsid w:val="008330E6"/>
    <w:rsid w:val="00833E29"/>
    <w:rsid w:val="008343F4"/>
    <w:rsid w:val="00835309"/>
    <w:rsid w:val="00835537"/>
    <w:rsid w:val="00835F21"/>
    <w:rsid w:val="00836418"/>
    <w:rsid w:val="00836D62"/>
    <w:rsid w:val="00837B79"/>
    <w:rsid w:val="00837FBD"/>
    <w:rsid w:val="008402E2"/>
    <w:rsid w:val="0084162C"/>
    <w:rsid w:val="0084191F"/>
    <w:rsid w:val="00841D1A"/>
    <w:rsid w:val="00842EE1"/>
    <w:rsid w:val="0084361B"/>
    <w:rsid w:val="00843AD7"/>
    <w:rsid w:val="00843CEB"/>
    <w:rsid w:val="00843EE7"/>
    <w:rsid w:val="008440A6"/>
    <w:rsid w:val="00844833"/>
    <w:rsid w:val="008448C8"/>
    <w:rsid w:val="00844E0F"/>
    <w:rsid w:val="008450CC"/>
    <w:rsid w:val="00845144"/>
    <w:rsid w:val="00845259"/>
    <w:rsid w:val="00845877"/>
    <w:rsid w:val="0084593A"/>
    <w:rsid w:val="008467DE"/>
    <w:rsid w:val="00846DAB"/>
    <w:rsid w:val="00847242"/>
    <w:rsid w:val="008474D5"/>
    <w:rsid w:val="008479BD"/>
    <w:rsid w:val="00851674"/>
    <w:rsid w:val="00852560"/>
    <w:rsid w:val="0085339E"/>
    <w:rsid w:val="00853C6A"/>
    <w:rsid w:val="00853F48"/>
    <w:rsid w:val="00853FCC"/>
    <w:rsid w:val="008568BD"/>
    <w:rsid w:val="00856980"/>
    <w:rsid w:val="00856998"/>
    <w:rsid w:val="00856C52"/>
    <w:rsid w:val="00857751"/>
    <w:rsid w:val="00857A20"/>
    <w:rsid w:val="00857B8B"/>
    <w:rsid w:val="0086203A"/>
    <w:rsid w:val="00863087"/>
    <w:rsid w:val="00863675"/>
    <w:rsid w:val="0086387D"/>
    <w:rsid w:val="00863C34"/>
    <w:rsid w:val="00864CAA"/>
    <w:rsid w:val="00864EC5"/>
    <w:rsid w:val="0086576A"/>
    <w:rsid w:val="008659F1"/>
    <w:rsid w:val="00865A14"/>
    <w:rsid w:val="00865D2B"/>
    <w:rsid w:val="00865E8A"/>
    <w:rsid w:val="008666A6"/>
    <w:rsid w:val="0086693C"/>
    <w:rsid w:val="00870C31"/>
    <w:rsid w:val="00870D84"/>
    <w:rsid w:val="00870EEF"/>
    <w:rsid w:val="008711CB"/>
    <w:rsid w:val="008714AF"/>
    <w:rsid w:val="00871509"/>
    <w:rsid w:val="0087244B"/>
    <w:rsid w:val="0087273E"/>
    <w:rsid w:val="008727EB"/>
    <w:rsid w:val="008732CA"/>
    <w:rsid w:val="00874A23"/>
    <w:rsid w:val="00874A79"/>
    <w:rsid w:val="00874C7E"/>
    <w:rsid w:val="008752D4"/>
    <w:rsid w:val="00875726"/>
    <w:rsid w:val="0087606E"/>
    <w:rsid w:val="008763DA"/>
    <w:rsid w:val="00876D67"/>
    <w:rsid w:val="008772C7"/>
    <w:rsid w:val="0087755B"/>
    <w:rsid w:val="00877D78"/>
    <w:rsid w:val="00877F27"/>
    <w:rsid w:val="00877F73"/>
    <w:rsid w:val="008802F7"/>
    <w:rsid w:val="008805CC"/>
    <w:rsid w:val="008811EB"/>
    <w:rsid w:val="00881799"/>
    <w:rsid w:val="00881C5A"/>
    <w:rsid w:val="00882216"/>
    <w:rsid w:val="00882590"/>
    <w:rsid w:val="008829DE"/>
    <w:rsid w:val="008840F4"/>
    <w:rsid w:val="00884389"/>
    <w:rsid w:val="0088490B"/>
    <w:rsid w:val="00884F54"/>
    <w:rsid w:val="00885276"/>
    <w:rsid w:val="0088530B"/>
    <w:rsid w:val="00885F5B"/>
    <w:rsid w:val="00885FCE"/>
    <w:rsid w:val="0088643F"/>
    <w:rsid w:val="0088677B"/>
    <w:rsid w:val="00886BBE"/>
    <w:rsid w:val="00887546"/>
    <w:rsid w:val="00887744"/>
    <w:rsid w:val="00890452"/>
    <w:rsid w:val="0089193E"/>
    <w:rsid w:val="00891A15"/>
    <w:rsid w:val="00891A7B"/>
    <w:rsid w:val="00892572"/>
    <w:rsid w:val="0089297D"/>
    <w:rsid w:val="00892C34"/>
    <w:rsid w:val="008937C3"/>
    <w:rsid w:val="008939BF"/>
    <w:rsid w:val="00894CA9"/>
    <w:rsid w:val="00895BBD"/>
    <w:rsid w:val="00895DF8"/>
    <w:rsid w:val="00897205"/>
    <w:rsid w:val="00897CD2"/>
    <w:rsid w:val="00897E92"/>
    <w:rsid w:val="008A02A5"/>
    <w:rsid w:val="008A0D73"/>
    <w:rsid w:val="008A11DA"/>
    <w:rsid w:val="008A12A7"/>
    <w:rsid w:val="008A132F"/>
    <w:rsid w:val="008A15BF"/>
    <w:rsid w:val="008A17A8"/>
    <w:rsid w:val="008A1C57"/>
    <w:rsid w:val="008A1EFA"/>
    <w:rsid w:val="008A2AB4"/>
    <w:rsid w:val="008A2DED"/>
    <w:rsid w:val="008A313B"/>
    <w:rsid w:val="008A324D"/>
    <w:rsid w:val="008A386F"/>
    <w:rsid w:val="008A3B86"/>
    <w:rsid w:val="008A4AB0"/>
    <w:rsid w:val="008A55EB"/>
    <w:rsid w:val="008A5B10"/>
    <w:rsid w:val="008A5C52"/>
    <w:rsid w:val="008A5CCE"/>
    <w:rsid w:val="008A6728"/>
    <w:rsid w:val="008A6833"/>
    <w:rsid w:val="008A6F9B"/>
    <w:rsid w:val="008A74EF"/>
    <w:rsid w:val="008A76B3"/>
    <w:rsid w:val="008A7758"/>
    <w:rsid w:val="008A7772"/>
    <w:rsid w:val="008A7D65"/>
    <w:rsid w:val="008B05AF"/>
    <w:rsid w:val="008B14F4"/>
    <w:rsid w:val="008B25ED"/>
    <w:rsid w:val="008B2AF4"/>
    <w:rsid w:val="008B3792"/>
    <w:rsid w:val="008B3A27"/>
    <w:rsid w:val="008B4146"/>
    <w:rsid w:val="008B4855"/>
    <w:rsid w:val="008B48EC"/>
    <w:rsid w:val="008B4AA6"/>
    <w:rsid w:val="008B4C94"/>
    <w:rsid w:val="008B51EE"/>
    <w:rsid w:val="008B6043"/>
    <w:rsid w:val="008B678B"/>
    <w:rsid w:val="008B733E"/>
    <w:rsid w:val="008B75DF"/>
    <w:rsid w:val="008B7EF4"/>
    <w:rsid w:val="008C09F4"/>
    <w:rsid w:val="008C0E39"/>
    <w:rsid w:val="008C1522"/>
    <w:rsid w:val="008C156D"/>
    <w:rsid w:val="008C1EC6"/>
    <w:rsid w:val="008C212C"/>
    <w:rsid w:val="008C2F6A"/>
    <w:rsid w:val="008C2FD3"/>
    <w:rsid w:val="008C41CE"/>
    <w:rsid w:val="008C5577"/>
    <w:rsid w:val="008C55ED"/>
    <w:rsid w:val="008C5F4B"/>
    <w:rsid w:val="008C7517"/>
    <w:rsid w:val="008C7B45"/>
    <w:rsid w:val="008D0D75"/>
    <w:rsid w:val="008D0E2B"/>
    <w:rsid w:val="008D1829"/>
    <w:rsid w:val="008D25C6"/>
    <w:rsid w:val="008D2878"/>
    <w:rsid w:val="008D3826"/>
    <w:rsid w:val="008D39EF"/>
    <w:rsid w:val="008D3F57"/>
    <w:rsid w:val="008D4821"/>
    <w:rsid w:val="008D4CBA"/>
    <w:rsid w:val="008D4FAD"/>
    <w:rsid w:val="008D5C1F"/>
    <w:rsid w:val="008D5DF4"/>
    <w:rsid w:val="008D70D7"/>
    <w:rsid w:val="008D787F"/>
    <w:rsid w:val="008D7958"/>
    <w:rsid w:val="008D7C53"/>
    <w:rsid w:val="008D7D60"/>
    <w:rsid w:val="008E0D7C"/>
    <w:rsid w:val="008E124A"/>
    <w:rsid w:val="008E1634"/>
    <w:rsid w:val="008E1E45"/>
    <w:rsid w:val="008E22A8"/>
    <w:rsid w:val="008E2ED9"/>
    <w:rsid w:val="008E2F13"/>
    <w:rsid w:val="008E342E"/>
    <w:rsid w:val="008E395B"/>
    <w:rsid w:val="008E3F95"/>
    <w:rsid w:val="008E4B00"/>
    <w:rsid w:val="008E4DBF"/>
    <w:rsid w:val="008E4FA4"/>
    <w:rsid w:val="008E516F"/>
    <w:rsid w:val="008E51B6"/>
    <w:rsid w:val="008E540B"/>
    <w:rsid w:val="008E5F24"/>
    <w:rsid w:val="008E6391"/>
    <w:rsid w:val="008E6BDE"/>
    <w:rsid w:val="008E7121"/>
    <w:rsid w:val="008E758F"/>
    <w:rsid w:val="008F0528"/>
    <w:rsid w:val="008F1099"/>
    <w:rsid w:val="008F1AA7"/>
    <w:rsid w:val="008F1C72"/>
    <w:rsid w:val="008F2CD6"/>
    <w:rsid w:val="008F2F62"/>
    <w:rsid w:val="008F346C"/>
    <w:rsid w:val="008F36EA"/>
    <w:rsid w:val="008F3AC1"/>
    <w:rsid w:val="008F4129"/>
    <w:rsid w:val="008F4251"/>
    <w:rsid w:val="008F4988"/>
    <w:rsid w:val="008F4C23"/>
    <w:rsid w:val="008F62AA"/>
    <w:rsid w:val="008F769C"/>
    <w:rsid w:val="00900EA7"/>
    <w:rsid w:val="00901EF5"/>
    <w:rsid w:val="009029D0"/>
    <w:rsid w:val="00903404"/>
    <w:rsid w:val="009036EA"/>
    <w:rsid w:val="00903BF7"/>
    <w:rsid w:val="00904420"/>
    <w:rsid w:val="0090490F"/>
    <w:rsid w:val="009050B8"/>
    <w:rsid w:val="00905112"/>
    <w:rsid w:val="0090573D"/>
    <w:rsid w:val="00905800"/>
    <w:rsid w:val="00906A63"/>
    <w:rsid w:val="009070CB"/>
    <w:rsid w:val="00907B0F"/>
    <w:rsid w:val="00907E43"/>
    <w:rsid w:val="009100E4"/>
    <w:rsid w:val="009101ED"/>
    <w:rsid w:val="00910774"/>
    <w:rsid w:val="009114FF"/>
    <w:rsid w:val="00911932"/>
    <w:rsid w:val="00911AB6"/>
    <w:rsid w:val="00912179"/>
    <w:rsid w:val="00912735"/>
    <w:rsid w:val="00912994"/>
    <w:rsid w:val="00912BB0"/>
    <w:rsid w:val="009136DF"/>
    <w:rsid w:val="0091376A"/>
    <w:rsid w:val="0091424F"/>
    <w:rsid w:val="009157C6"/>
    <w:rsid w:val="009157ED"/>
    <w:rsid w:val="00915B2B"/>
    <w:rsid w:val="009161C9"/>
    <w:rsid w:val="00916376"/>
    <w:rsid w:val="00916F86"/>
    <w:rsid w:val="0091798A"/>
    <w:rsid w:val="00917F41"/>
    <w:rsid w:val="0092083B"/>
    <w:rsid w:val="00921DCA"/>
    <w:rsid w:val="00922CBF"/>
    <w:rsid w:val="0092304E"/>
    <w:rsid w:val="00923195"/>
    <w:rsid w:val="0092372E"/>
    <w:rsid w:val="00923817"/>
    <w:rsid w:val="00924823"/>
    <w:rsid w:val="00925209"/>
    <w:rsid w:val="0092526A"/>
    <w:rsid w:val="00925D3F"/>
    <w:rsid w:val="009263E2"/>
    <w:rsid w:val="00926EC6"/>
    <w:rsid w:val="00927245"/>
    <w:rsid w:val="0092742E"/>
    <w:rsid w:val="00927A09"/>
    <w:rsid w:val="00927B72"/>
    <w:rsid w:val="00927E16"/>
    <w:rsid w:val="0093000D"/>
    <w:rsid w:val="009304F6"/>
    <w:rsid w:val="00930C63"/>
    <w:rsid w:val="00930CFA"/>
    <w:rsid w:val="00930D06"/>
    <w:rsid w:val="00930E5E"/>
    <w:rsid w:val="009315E4"/>
    <w:rsid w:val="009320F4"/>
    <w:rsid w:val="0093217A"/>
    <w:rsid w:val="009322E4"/>
    <w:rsid w:val="009339F9"/>
    <w:rsid w:val="00933A2F"/>
    <w:rsid w:val="00934CBE"/>
    <w:rsid w:val="009352DF"/>
    <w:rsid w:val="00935616"/>
    <w:rsid w:val="00935708"/>
    <w:rsid w:val="00937651"/>
    <w:rsid w:val="00937AFA"/>
    <w:rsid w:val="00940599"/>
    <w:rsid w:val="00940677"/>
    <w:rsid w:val="0094069C"/>
    <w:rsid w:val="00940911"/>
    <w:rsid w:val="009410D8"/>
    <w:rsid w:val="00942586"/>
    <w:rsid w:val="00942B18"/>
    <w:rsid w:val="0094309C"/>
    <w:rsid w:val="009434D9"/>
    <w:rsid w:val="00943675"/>
    <w:rsid w:val="00943A63"/>
    <w:rsid w:val="00943F31"/>
    <w:rsid w:val="00943F62"/>
    <w:rsid w:val="00944085"/>
    <w:rsid w:val="0094431B"/>
    <w:rsid w:val="00944855"/>
    <w:rsid w:val="0094526D"/>
    <w:rsid w:val="0094610C"/>
    <w:rsid w:val="00946831"/>
    <w:rsid w:val="009474B3"/>
    <w:rsid w:val="0095005C"/>
    <w:rsid w:val="009500DE"/>
    <w:rsid w:val="009500F6"/>
    <w:rsid w:val="00950257"/>
    <w:rsid w:val="009506EA"/>
    <w:rsid w:val="0095148D"/>
    <w:rsid w:val="009517FB"/>
    <w:rsid w:val="00951832"/>
    <w:rsid w:val="0095189F"/>
    <w:rsid w:val="009520FE"/>
    <w:rsid w:val="0095228F"/>
    <w:rsid w:val="00952524"/>
    <w:rsid w:val="0095269A"/>
    <w:rsid w:val="00952DD6"/>
    <w:rsid w:val="00953932"/>
    <w:rsid w:val="00953B50"/>
    <w:rsid w:val="00954540"/>
    <w:rsid w:val="00955A89"/>
    <w:rsid w:val="0095625D"/>
    <w:rsid w:val="009566FD"/>
    <w:rsid w:val="00956A5F"/>
    <w:rsid w:val="00956D7E"/>
    <w:rsid w:val="00957D8E"/>
    <w:rsid w:val="009601D3"/>
    <w:rsid w:val="00960D46"/>
    <w:rsid w:val="00961A97"/>
    <w:rsid w:val="0096236F"/>
    <w:rsid w:val="00962677"/>
    <w:rsid w:val="00962B73"/>
    <w:rsid w:val="00962B8E"/>
    <w:rsid w:val="00963D8E"/>
    <w:rsid w:val="009647D7"/>
    <w:rsid w:val="00964F6E"/>
    <w:rsid w:val="0096575B"/>
    <w:rsid w:val="009659BD"/>
    <w:rsid w:val="00966BCE"/>
    <w:rsid w:val="00966FD1"/>
    <w:rsid w:val="00967945"/>
    <w:rsid w:val="00970A17"/>
    <w:rsid w:val="00970D96"/>
    <w:rsid w:val="009716D3"/>
    <w:rsid w:val="00971AA2"/>
    <w:rsid w:val="009722AB"/>
    <w:rsid w:val="00972559"/>
    <w:rsid w:val="009725B1"/>
    <w:rsid w:val="00972AAC"/>
    <w:rsid w:val="009730DB"/>
    <w:rsid w:val="009734F8"/>
    <w:rsid w:val="00973E7D"/>
    <w:rsid w:val="00973FE5"/>
    <w:rsid w:val="009752D7"/>
    <w:rsid w:val="0097542A"/>
    <w:rsid w:val="009774D4"/>
    <w:rsid w:val="00977B1D"/>
    <w:rsid w:val="00977DC2"/>
    <w:rsid w:val="00980121"/>
    <w:rsid w:val="00981220"/>
    <w:rsid w:val="0098170D"/>
    <w:rsid w:val="00981714"/>
    <w:rsid w:val="009826E8"/>
    <w:rsid w:val="0098316D"/>
    <w:rsid w:val="0098346C"/>
    <w:rsid w:val="009849B1"/>
    <w:rsid w:val="00985338"/>
    <w:rsid w:val="00985A43"/>
    <w:rsid w:val="009866FE"/>
    <w:rsid w:val="0098691A"/>
    <w:rsid w:val="00987041"/>
    <w:rsid w:val="009875D4"/>
    <w:rsid w:val="00987827"/>
    <w:rsid w:val="00990268"/>
    <w:rsid w:val="00990BF8"/>
    <w:rsid w:val="00990FC8"/>
    <w:rsid w:val="00991234"/>
    <w:rsid w:val="00991340"/>
    <w:rsid w:val="009920A1"/>
    <w:rsid w:val="00992233"/>
    <w:rsid w:val="00992784"/>
    <w:rsid w:val="009931AB"/>
    <w:rsid w:val="0099333B"/>
    <w:rsid w:val="009941F6"/>
    <w:rsid w:val="009942C8"/>
    <w:rsid w:val="00994481"/>
    <w:rsid w:val="00994A72"/>
    <w:rsid w:val="00994D5B"/>
    <w:rsid w:val="00995364"/>
    <w:rsid w:val="00995F07"/>
    <w:rsid w:val="009964FF"/>
    <w:rsid w:val="00996EAB"/>
    <w:rsid w:val="009975AB"/>
    <w:rsid w:val="009975DA"/>
    <w:rsid w:val="00997C7E"/>
    <w:rsid w:val="009A0DFC"/>
    <w:rsid w:val="009A0EF1"/>
    <w:rsid w:val="009A108F"/>
    <w:rsid w:val="009A1CF6"/>
    <w:rsid w:val="009A2D20"/>
    <w:rsid w:val="009A33B2"/>
    <w:rsid w:val="009A3770"/>
    <w:rsid w:val="009A4009"/>
    <w:rsid w:val="009A49BE"/>
    <w:rsid w:val="009A4AD4"/>
    <w:rsid w:val="009A608B"/>
    <w:rsid w:val="009A6F14"/>
    <w:rsid w:val="009B03BF"/>
    <w:rsid w:val="009B05E9"/>
    <w:rsid w:val="009B1277"/>
    <w:rsid w:val="009B1284"/>
    <w:rsid w:val="009B1610"/>
    <w:rsid w:val="009B2430"/>
    <w:rsid w:val="009B28EE"/>
    <w:rsid w:val="009B2FAD"/>
    <w:rsid w:val="009B3E5A"/>
    <w:rsid w:val="009B425A"/>
    <w:rsid w:val="009B42CC"/>
    <w:rsid w:val="009B4AD6"/>
    <w:rsid w:val="009B4B83"/>
    <w:rsid w:val="009B52FE"/>
    <w:rsid w:val="009B5627"/>
    <w:rsid w:val="009B668B"/>
    <w:rsid w:val="009B67AB"/>
    <w:rsid w:val="009B6902"/>
    <w:rsid w:val="009B798C"/>
    <w:rsid w:val="009C0DCE"/>
    <w:rsid w:val="009C271F"/>
    <w:rsid w:val="009C28CD"/>
    <w:rsid w:val="009C2BD3"/>
    <w:rsid w:val="009C50DD"/>
    <w:rsid w:val="009C5AFF"/>
    <w:rsid w:val="009C6664"/>
    <w:rsid w:val="009C6A04"/>
    <w:rsid w:val="009C6F8E"/>
    <w:rsid w:val="009C7755"/>
    <w:rsid w:val="009C7B24"/>
    <w:rsid w:val="009D009F"/>
    <w:rsid w:val="009D14C7"/>
    <w:rsid w:val="009D171C"/>
    <w:rsid w:val="009D1867"/>
    <w:rsid w:val="009D205E"/>
    <w:rsid w:val="009D2CAE"/>
    <w:rsid w:val="009D34A5"/>
    <w:rsid w:val="009D3B44"/>
    <w:rsid w:val="009D3F23"/>
    <w:rsid w:val="009D4199"/>
    <w:rsid w:val="009D4515"/>
    <w:rsid w:val="009D4BAA"/>
    <w:rsid w:val="009D59AF"/>
    <w:rsid w:val="009D5E7F"/>
    <w:rsid w:val="009D5F65"/>
    <w:rsid w:val="009D61BE"/>
    <w:rsid w:val="009D7B13"/>
    <w:rsid w:val="009E0315"/>
    <w:rsid w:val="009E07C2"/>
    <w:rsid w:val="009E080D"/>
    <w:rsid w:val="009E17A1"/>
    <w:rsid w:val="009E1902"/>
    <w:rsid w:val="009E1D5A"/>
    <w:rsid w:val="009E1F6E"/>
    <w:rsid w:val="009E2344"/>
    <w:rsid w:val="009E2C5B"/>
    <w:rsid w:val="009E2EF2"/>
    <w:rsid w:val="009E3A77"/>
    <w:rsid w:val="009E45B8"/>
    <w:rsid w:val="009E4725"/>
    <w:rsid w:val="009E4D0E"/>
    <w:rsid w:val="009E5977"/>
    <w:rsid w:val="009E7001"/>
    <w:rsid w:val="009E77F0"/>
    <w:rsid w:val="009E7CB5"/>
    <w:rsid w:val="009E7FBB"/>
    <w:rsid w:val="009F0180"/>
    <w:rsid w:val="009F0A9C"/>
    <w:rsid w:val="009F0D2F"/>
    <w:rsid w:val="009F0DAF"/>
    <w:rsid w:val="009F1224"/>
    <w:rsid w:val="009F12B0"/>
    <w:rsid w:val="009F1494"/>
    <w:rsid w:val="009F1C76"/>
    <w:rsid w:val="009F2110"/>
    <w:rsid w:val="009F228A"/>
    <w:rsid w:val="009F260D"/>
    <w:rsid w:val="009F26C0"/>
    <w:rsid w:val="009F2CB2"/>
    <w:rsid w:val="009F3152"/>
    <w:rsid w:val="009F3C45"/>
    <w:rsid w:val="009F3E63"/>
    <w:rsid w:val="009F418D"/>
    <w:rsid w:val="009F4FAF"/>
    <w:rsid w:val="009F52D9"/>
    <w:rsid w:val="009F57E6"/>
    <w:rsid w:val="009F632E"/>
    <w:rsid w:val="009F6353"/>
    <w:rsid w:val="009F68AF"/>
    <w:rsid w:val="00A00309"/>
    <w:rsid w:val="00A0034D"/>
    <w:rsid w:val="00A005FB"/>
    <w:rsid w:val="00A00882"/>
    <w:rsid w:val="00A0121D"/>
    <w:rsid w:val="00A01D78"/>
    <w:rsid w:val="00A01FAF"/>
    <w:rsid w:val="00A0215D"/>
    <w:rsid w:val="00A02330"/>
    <w:rsid w:val="00A023B7"/>
    <w:rsid w:val="00A024D9"/>
    <w:rsid w:val="00A0293B"/>
    <w:rsid w:val="00A04429"/>
    <w:rsid w:val="00A04E25"/>
    <w:rsid w:val="00A05631"/>
    <w:rsid w:val="00A056EA"/>
    <w:rsid w:val="00A05990"/>
    <w:rsid w:val="00A05F5C"/>
    <w:rsid w:val="00A05FC2"/>
    <w:rsid w:val="00A0610D"/>
    <w:rsid w:val="00A067A4"/>
    <w:rsid w:val="00A068BB"/>
    <w:rsid w:val="00A07267"/>
    <w:rsid w:val="00A07B28"/>
    <w:rsid w:val="00A10298"/>
    <w:rsid w:val="00A106B2"/>
    <w:rsid w:val="00A10DA3"/>
    <w:rsid w:val="00A11058"/>
    <w:rsid w:val="00A1124D"/>
    <w:rsid w:val="00A12C12"/>
    <w:rsid w:val="00A12C8A"/>
    <w:rsid w:val="00A13E6F"/>
    <w:rsid w:val="00A14C64"/>
    <w:rsid w:val="00A1616D"/>
    <w:rsid w:val="00A16527"/>
    <w:rsid w:val="00A16AA3"/>
    <w:rsid w:val="00A17BA6"/>
    <w:rsid w:val="00A20381"/>
    <w:rsid w:val="00A20C36"/>
    <w:rsid w:val="00A21708"/>
    <w:rsid w:val="00A2297C"/>
    <w:rsid w:val="00A22ACE"/>
    <w:rsid w:val="00A23427"/>
    <w:rsid w:val="00A23C60"/>
    <w:rsid w:val="00A23F21"/>
    <w:rsid w:val="00A24121"/>
    <w:rsid w:val="00A24206"/>
    <w:rsid w:val="00A24584"/>
    <w:rsid w:val="00A2474D"/>
    <w:rsid w:val="00A2491A"/>
    <w:rsid w:val="00A256C2"/>
    <w:rsid w:val="00A267B8"/>
    <w:rsid w:val="00A26EBD"/>
    <w:rsid w:val="00A277B7"/>
    <w:rsid w:val="00A27DDF"/>
    <w:rsid w:val="00A306CF"/>
    <w:rsid w:val="00A30E4A"/>
    <w:rsid w:val="00A319A0"/>
    <w:rsid w:val="00A31A4B"/>
    <w:rsid w:val="00A324B6"/>
    <w:rsid w:val="00A32FB8"/>
    <w:rsid w:val="00A334F5"/>
    <w:rsid w:val="00A344BD"/>
    <w:rsid w:val="00A348DE"/>
    <w:rsid w:val="00A34B03"/>
    <w:rsid w:val="00A3569D"/>
    <w:rsid w:val="00A35B98"/>
    <w:rsid w:val="00A36E79"/>
    <w:rsid w:val="00A36F21"/>
    <w:rsid w:val="00A36F56"/>
    <w:rsid w:val="00A36FB5"/>
    <w:rsid w:val="00A3710D"/>
    <w:rsid w:val="00A37A56"/>
    <w:rsid w:val="00A404FB"/>
    <w:rsid w:val="00A4070B"/>
    <w:rsid w:val="00A42021"/>
    <w:rsid w:val="00A42576"/>
    <w:rsid w:val="00A426AE"/>
    <w:rsid w:val="00A4274F"/>
    <w:rsid w:val="00A42761"/>
    <w:rsid w:val="00A4277A"/>
    <w:rsid w:val="00A440D8"/>
    <w:rsid w:val="00A44C7D"/>
    <w:rsid w:val="00A44C86"/>
    <w:rsid w:val="00A44D8D"/>
    <w:rsid w:val="00A4530C"/>
    <w:rsid w:val="00A462D1"/>
    <w:rsid w:val="00A469C6"/>
    <w:rsid w:val="00A47171"/>
    <w:rsid w:val="00A47B55"/>
    <w:rsid w:val="00A47C91"/>
    <w:rsid w:val="00A51DA8"/>
    <w:rsid w:val="00A52663"/>
    <w:rsid w:val="00A53589"/>
    <w:rsid w:val="00A54B20"/>
    <w:rsid w:val="00A54F0D"/>
    <w:rsid w:val="00A551A2"/>
    <w:rsid w:val="00A5572B"/>
    <w:rsid w:val="00A5578C"/>
    <w:rsid w:val="00A55D04"/>
    <w:rsid w:val="00A55D70"/>
    <w:rsid w:val="00A565D7"/>
    <w:rsid w:val="00A57F16"/>
    <w:rsid w:val="00A60853"/>
    <w:rsid w:val="00A6178A"/>
    <w:rsid w:val="00A619A7"/>
    <w:rsid w:val="00A61DBC"/>
    <w:rsid w:val="00A61F30"/>
    <w:rsid w:val="00A6242F"/>
    <w:rsid w:val="00A62E75"/>
    <w:rsid w:val="00A63CEA"/>
    <w:rsid w:val="00A63E89"/>
    <w:rsid w:val="00A64091"/>
    <w:rsid w:val="00A6529B"/>
    <w:rsid w:val="00A6604F"/>
    <w:rsid w:val="00A6637C"/>
    <w:rsid w:val="00A66E9B"/>
    <w:rsid w:val="00A6704F"/>
    <w:rsid w:val="00A70F37"/>
    <w:rsid w:val="00A73127"/>
    <w:rsid w:val="00A73757"/>
    <w:rsid w:val="00A73797"/>
    <w:rsid w:val="00A73B52"/>
    <w:rsid w:val="00A73BEF"/>
    <w:rsid w:val="00A73F9C"/>
    <w:rsid w:val="00A74A5D"/>
    <w:rsid w:val="00A74F44"/>
    <w:rsid w:val="00A752D4"/>
    <w:rsid w:val="00A759DB"/>
    <w:rsid w:val="00A75EF5"/>
    <w:rsid w:val="00A76FF4"/>
    <w:rsid w:val="00A774A4"/>
    <w:rsid w:val="00A7753A"/>
    <w:rsid w:val="00A775DF"/>
    <w:rsid w:val="00A77E6F"/>
    <w:rsid w:val="00A77EFA"/>
    <w:rsid w:val="00A800DA"/>
    <w:rsid w:val="00A81A7F"/>
    <w:rsid w:val="00A82334"/>
    <w:rsid w:val="00A82B73"/>
    <w:rsid w:val="00A83B08"/>
    <w:rsid w:val="00A83DFB"/>
    <w:rsid w:val="00A844E9"/>
    <w:rsid w:val="00A84651"/>
    <w:rsid w:val="00A84901"/>
    <w:rsid w:val="00A85162"/>
    <w:rsid w:val="00A854AE"/>
    <w:rsid w:val="00A85742"/>
    <w:rsid w:val="00A8578C"/>
    <w:rsid w:val="00A8592C"/>
    <w:rsid w:val="00A85B51"/>
    <w:rsid w:val="00A85C9B"/>
    <w:rsid w:val="00A85FEC"/>
    <w:rsid w:val="00A866AB"/>
    <w:rsid w:val="00A867C1"/>
    <w:rsid w:val="00A876A1"/>
    <w:rsid w:val="00A90094"/>
    <w:rsid w:val="00A90165"/>
    <w:rsid w:val="00A904DD"/>
    <w:rsid w:val="00A9052F"/>
    <w:rsid w:val="00A90553"/>
    <w:rsid w:val="00A912F9"/>
    <w:rsid w:val="00A9196E"/>
    <w:rsid w:val="00A92858"/>
    <w:rsid w:val="00A92FAD"/>
    <w:rsid w:val="00A9304A"/>
    <w:rsid w:val="00A930AB"/>
    <w:rsid w:val="00A9378E"/>
    <w:rsid w:val="00A93FB9"/>
    <w:rsid w:val="00A943CA"/>
    <w:rsid w:val="00A95499"/>
    <w:rsid w:val="00A95528"/>
    <w:rsid w:val="00A95996"/>
    <w:rsid w:val="00A95D66"/>
    <w:rsid w:val="00A966C6"/>
    <w:rsid w:val="00A970CD"/>
    <w:rsid w:val="00A971ED"/>
    <w:rsid w:val="00A9778E"/>
    <w:rsid w:val="00A97A3A"/>
    <w:rsid w:val="00A97D69"/>
    <w:rsid w:val="00AA0316"/>
    <w:rsid w:val="00AA0CF1"/>
    <w:rsid w:val="00AA1121"/>
    <w:rsid w:val="00AA19E2"/>
    <w:rsid w:val="00AA381A"/>
    <w:rsid w:val="00AA3B4C"/>
    <w:rsid w:val="00AA3FB3"/>
    <w:rsid w:val="00AA4E1D"/>
    <w:rsid w:val="00AA50EA"/>
    <w:rsid w:val="00AA5241"/>
    <w:rsid w:val="00AA56ED"/>
    <w:rsid w:val="00AA58D3"/>
    <w:rsid w:val="00AA59EA"/>
    <w:rsid w:val="00AA5A6C"/>
    <w:rsid w:val="00AA69F9"/>
    <w:rsid w:val="00AA6C4B"/>
    <w:rsid w:val="00AA76E6"/>
    <w:rsid w:val="00AB06B4"/>
    <w:rsid w:val="00AB08BD"/>
    <w:rsid w:val="00AB0A42"/>
    <w:rsid w:val="00AB149D"/>
    <w:rsid w:val="00AB152C"/>
    <w:rsid w:val="00AB1A6E"/>
    <w:rsid w:val="00AB221B"/>
    <w:rsid w:val="00AB23ED"/>
    <w:rsid w:val="00AB2581"/>
    <w:rsid w:val="00AB2860"/>
    <w:rsid w:val="00AB2A3C"/>
    <w:rsid w:val="00AB3815"/>
    <w:rsid w:val="00AB3DD5"/>
    <w:rsid w:val="00AB3FAC"/>
    <w:rsid w:val="00AB4642"/>
    <w:rsid w:val="00AB46B2"/>
    <w:rsid w:val="00AB4A10"/>
    <w:rsid w:val="00AB4A7E"/>
    <w:rsid w:val="00AB4CC4"/>
    <w:rsid w:val="00AB5C82"/>
    <w:rsid w:val="00AB6BC8"/>
    <w:rsid w:val="00AB6DE2"/>
    <w:rsid w:val="00AB7055"/>
    <w:rsid w:val="00AB70C3"/>
    <w:rsid w:val="00AB7BD2"/>
    <w:rsid w:val="00AC059C"/>
    <w:rsid w:val="00AC11E3"/>
    <w:rsid w:val="00AC2908"/>
    <w:rsid w:val="00AC2ACA"/>
    <w:rsid w:val="00AC2C60"/>
    <w:rsid w:val="00AC3863"/>
    <w:rsid w:val="00AC46D1"/>
    <w:rsid w:val="00AC4DA0"/>
    <w:rsid w:val="00AC4FFD"/>
    <w:rsid w:val="00AC50E7"/>
    <w:rsid w:val="00AC5736"/>
    <w:rsid w:val="00AC682B"/>
    <w:rsid w:val="00AC6A6B"/>
    <w:rsid w:val="00AC6E72"/>
    <w:rsid w:val="00AC70ED"/>
    <w:rsid w:val="00AC729D"/>
    <w:rsid w:val="00AC767F"/>
    <w:rsid w:val="00AC7B21"/>
    <w:rsid w:val="00AD0AFE"/>
    <w:rsid w:val="00AD178C"/>
    <w:rsid w:val="00AD3F49"/>
    <w:rsid w:val="00AD5486"/>
    <w:rsid w:val="00AD5B53"/>
    <w:rsid w:val="00AD5D2A"/>
    <w:rsid w:val="00AD5FF9"/>
    <w:rsid w:val="00AD650F"/>
    <w:rsid w:val="00AD6539"/>
    <w:rsid w:val="00AD6815"/>
    <w:rsid w:val="00AD6AB4"/>
    <w:rsid w:val="00AD6EC8"/>
    <w:rsid w:val="00AD7084"/>
    <w:rsid w:val="00AD73DE"/>
    <w:rsid w:val="00AD7A1D"/>
    <w:rsid w:val="00AE06E0"/>
    <w:rsid w:val="00AE0CA1"/>
    <w:rsid w:val="00AE189C"/>
    <w:rsid w:val="00AE19CD"/>
    <w:rsid w:val="00AE1ABE"/>
    <w:rsid w:val="00AE1CF4"/>
    <w:rsid w:val="00AE1FAC"/>
    <w:rsid w:val="00AE2B4E"/>
    <w:rsid w:val="00AE4688"/>
    <w:rsid w:val="00AE4801"/>
    <w:rsid w:val="00AE5548"/>
    <w:rsid w:val="00AE673C"/>
    <w:rsid w:val="00AE7101"/>
    <w:rsid w:val="00AE7CED"/>
    <w:rsid w:val="00AE7DEA"/>
    <w:rsid w:val="00AF07A0"/>
    <w:rsid w:val="00AF188E"/>
    <w:rsid w:val="00AF2AE3"/>
    <w:rsid w:val="00AF2C76"/>
    <w:rsid w:val="00AF3538"/>
    <w:rsid w:val="00AF3C78"/>
    <w:rsid w:val="00AF542D"/>
    <w:rsid w:val="00AF7F32"/>
    <w:rsid w:val="00B00160"/>
    <w:rsid w:val="00B00E37"/>
    <w:rsid w:val="00B011A3"/>
    <w:rsid w:val="00B011DC"/>
    <w:rsid w:val="00B018CB"/>
    <w:rsid w:val="00B01B95"/>
    <w:rsid w:val="00B02413"/>
    <w:rsid w:val="00B02544"/>
    <w:rsid w:val="00B02865"/>
    <w:rsid w:val="00B02ECB"/>
    <w:rsid w:val="00B02ECD"/>
    <w:rsid w:val="00B03435"/>
    <w:rsid w:val="00B043E3"/>
    <w:rsid w:val="00B04878"/>
    <w:rsid w:val="00B059CA"/>
    <w:rsid w:val="00B05C35"/>
    <w:rsid w:val="00B074DA"/>
    <w:rsid w:val="00B101DE"/>
    <w:rsid w:val="00B104AC"/>
    <w:rsid w:val="00B10973"/>
    <w:rsid w:val="00B1122A"/>
    <w:rsid w:val="00B11276"/>
    <w:rsid w:val="00B1136D"/>
    <w:rsid w:val="00B113BA"/>
    <w:rsid w:val="00B117B1"/>
    <w:rsid w:val="00B12513"/>
    <w:rsid w:val="00B12A47"/>
    <w:rsid w:val="00B137E3"/>
    <w:rsid w:val="00B13C6F"/>
    <w:rsid w:val="00B13F9F"/>
    <w:rsid w:val="00B1427B"/>
    <w:rsid w:val="00B1501C"/>
    <w:rsid w:val="00B150F5"/>
    <w:rsid w:val="00B153FC"/>
    <w:rsid w:val="00B15707"/>
    <w:rsid w:val="00B15781"/>
    <w:rsid w:val="00B16096"/>
    <w:rsid w:val="00B17840"/>
    <w:rsid w:val="00B17886"/>
    <w:rsid w:val="00B17F77"/>
    <w:rsid w:val="00B17FCA"/>
    <w:rsid w:val="00B20658"/>
    <w:rsid w:val="00B20BE7"/>
    <w:rsid w:val="00B224D7"/>
    <w:rsid w:val="00B22574"/>
    <w:rsid w:val="00B23FF4"/>
    <w:rsid w:val="00B2415C"/>
    <w:rsid w:val="00B2468E"/>
    <w:rsid w:val="00B24A32"/>
    <w:rsid w:val="00B24E59"/>
    <w:rsid w:val="00B267F1"/>
    <w:rsid w:val="00B26E2F"/>
    <w:rsid w:val="00B26F4D"/>
    <w:rsid w:val="00B272DE"/>
    <w:rsid w:val="00B27950"/>
    <w:rsid w:val="00B27BD6"/>
    <w:rsid w:val="00B3045C"/>
    <w:rsid w:val="00B313C2"/>
    <w:rsid w:val="00B3175A"/>
    <w:rsid w:val="00B317E2"/>
    <w:rsid w:val="00B318C5"/>
    <w:rsid w:val="00B33458"/>
    <w:rsid w:val="00B3354D"/>
    <w:rsid w:val="00B33987"/>
    <w:rsid w:val="00B33AA9"/>
    <w:rsid w:val="00B34185"/>
    <w:rsid w:val="00B34A23"/>
    <w:rsid w:val="00B34ADF"/>
    <w:rsid w:val="00B352C4"/>
    <w:rsid w:val="00B35C21"/>
    <w:rsid w:val="00B367A8"/>
    <w:rsid w:val="00B36D98"/>
    <w:rsid w:val="00B36EF3"/>
    <w:rsid w:val="00B37CE8"/>
    <w:rsid w:val="00B4001D"/>
    <w:rsid w:val="00B41027"/>
    <w:rsid w:val="00B417D4"/>
    <w:rsid w:val="00B419BB"/>
    <w:rsid w:val="00B433DF"/>
    <w:rsid w:val="00B43530"/>
    <w:rsid w:val="00B449E2"/>
    <w:rsid w:val="00B45B65"/>
    <w:rsid w:val="00B45BC6"/>
    <w:rsid w:val="00B45DAB"/>
    <w:rsid w:val="00B45E9D"/>
    <w:rsid w:val="00B47183"/>
    <w:rsid w:val="00B47212"/>
    <w:rsid w:val="00B47301"/>
    <w:rsid w:val="00B5042C"/>
    <w:rsid w:val="00B506A5"/>
    <w:rsid w:val="00B50748"/>
    <w:rsid w:val="00B50EE9"/>
    <w:rsid w:val="00B517E1"/>
    <w:rsid w:val="00B51B96"/>
    <w:rsid w:val="00B51BEA"/>
    <w:rsid w:val="00B52569"/>
    <w:rsid w:val="00B52587"/>
    <w:rsid w:val="00B52C70"/>
    <w:rsid w:val="00B53BC8"/>
    <w:rsid w:val="00B542C9"/>
    <w:rsid w:val="00B5452E"/>
    <w:rsid w:val="00B549FE"/>
    <w:rsid w:val="00B54A17"/>
    <w:rsid w:val="00B55478"/>
    <w:rsid w:val="00B554E4"/>
    <w:rsid w:val="00B55690"/>
    <w:rsid w:val="00B55BE3"/>
    <w:rsid w:val="00B55C97"/>
    <w:rsid w:val="00B55F6C"/>
    <w:rsid w:val="00B57354"/>
    <w:rsid w:val="00B578A9"/>
    <w:rsid w:val="00B57B5A"/>
    <w:rsid w:val="00B606E0"/>
    <w:rsid w:val="00B61999"/>
    <w:rsid w:val="00B61FC0"/>
    <w:rsid w:val="00B62952"/>
    <w:rsid w:val="00B62E31"/>
    <w:rsid w:val="00B62E43"/>
    <w:rsid w:val="00B6318C"/>
    <w:rsid w:val="00B6328D"/>
    <w:rsid w:val="00B632B0"/>
    <w:rsid w:val="00B6341C"/>
    <w:rsid w:val="00B63652"/>
    <w:rsid w:val="00B636EA"/>
    <w:rsid w:val="00B63D8E"/>
    <w:rsid w:val="00B63FB0"/>
    <w:rsid w:val="00B64033"/>
    <w:rsid w:val="00B64379"/>
    <w:rsid w:val="00B6447F"/>
    <w:rsid w:val="00B644D4"/>
    <w:rsid w:val="00B64810"/>
    <w:rsid w:val="00B6482A"/>
    <w:rsid w:val="00B64AC9"/>
    <w:rsid w:val="00B66010"/>
    <w:rsid w:val="00B66C63"/>
    <w:rsid w:val="00B66E00"/>
    <w:rsid w:val="00B6770B"/>
    <w:rsid w:val="00B67E91"/>
    <w:rsid w:val="00B67F25"/>
    <w:rsid w:val="00B7053E"/>
    <w:rsid w:val="00B71288"/>
    <w:rsid w:val="00B71368"/>
    <w:rsid w:val="00B715C8"/>
    <w:rsid w:val="00B717DC"/>
    <w:rsid w:val="00B72548"/>
    <w:rsid w:val="00B72550"/>
    <w:rsid w:val="00B72B3C"/>
    <w:rsid w:val="00B7301C"/>
    <w:rsid w:val="00B733A2"/>
    <w:rsid w:val="00B737BA"/>
    <w:rsid w:val="00B73B59"/>
    <w:rsid w:val="00B73E7F"/>
    <w:rsid w:val="00B74011"/>
    <w:rsid w:val="00B74A50"/>
    <w:rsid w:val="00B75D46"/>
    <w:rsid w:val="00B76114"/>
    <w:rsid w:val="00B76F9B"/>
    <w:rsid w:val="00B773FF"/>
    <w:rsid w:val="00B77C62"/>
    <w:rsid w:val="00B77D0F"/>
    <w:rsid w:val="00B77E1C"/>
    <w:rsid w:val="00B80352"/>
    <w:rsid w:val="00B80627"/>
    <w:rsid w:val="00B80739"/>
    <w:rsid w:val="00B81040"/>
    <w:rsid w:val="00B8184B"/>
    <w:rsid w:val="00B82816"/>
    <w:rsid w:val="00B82B02"/>
    <w:rsid w:val="00B82BC9"/>
    <w:rsid w:val="00B82FF7"/>
    <w:rsid w:val="00B8325B"/>
    <w:rsid w:val="00B83B8B"/>
    <w:rsid w:val="00B83CBC"/>
    <w:rsid w:val="00B84048"/>
    <w:rsid w:val="00B8414C"/>
    <w:rsid w:val="00B84520"/>
    <w:rsid w:val="00B84833"/>
    <w:rsid w:val="00B84DEC"/>
    <w:rsid w:val="00B858AC"/>
    <w:rsid w:val="00B86B14"/>
    <w:rsid w:val="00B86BE1"/>
    <w:rsid w:val="00B87200"/>
    <w:rsid w:val="00B872C7"/>
    <w:rsid w:val="00B87995"/>
    <w:rsid w:val="00B87D31"/>
    <w:rsid w:val="00B90487"/>
    <w:rsid w:val="00B904D2"/>
    <w:rsid w:val="00B90AAD"/>
    <w:rsid w:val="00B91A60"/>
    <w:rsid w:val="00B92DAC"/>
    <w:rsid w:val="00B92F5B"/>
    <w:rsid w:val="00B935F2"/>
    <w:rsid w:val="00B93B05"/>
    <w:rsid w:val="00B93D73"/>
    <w:rsid w:val="00B94EAE"/>
    <w:rsid w:val="00B95255"/>
    <w:rsid w:val="00B952DC"/>
    <w:rsid w:val="00B95DDF"/>
    <w:rsid w:val="00B95ECF"/>
    <w:rsid w:val="00B96172"/>
    <w:rsid w:val="00B9644C"/>
    <w:rsid w:val="00B970A3"/>
    <w:rsid w:val="00BA03B5"/>
    <w:rsid w:val="00BA051B"/>
    <w:rsid w:val="00BA078B"/>
    <w:rsid w:val="00BA24F7"/>
    <w:rsid w:val="00BA2DCE"/>
    <w:rsid w:val="00BA3C57"/>
    <w:rsid w:val="00BA43C4"/>
    <w:rsid w:val="00BA4A83"/>
    <w:rsid w:val="00BA5328"/>
    <w:rsid w:val="00BA5F4F"/>
    <w:rsid w:val="00BA6874"/>
    <w:rsid w:val="00BA6A2C"/>
    <w:rsid w:val="00BA6E9C"/>
    <w:rsid w:val="00BA70F6"/>
    <w:rsid w:val="00BA7810"/>
    <w:rsid w:val="00BA7826"/>
    <w:rsid w:val="00BA7FBD"/>
    <w:rsid w:val="00BB105B"/>
    <w:rsid w:val="00BB1C3A"/>
    <w:rsid w:val="00BB210F"/>
    <w:rsid w:val="00BB2748"/>
    <w:rsid w:val="00BB2C24"/>
    <w:rsid w:val="00BB39CC"/>
    <w:rsid w:val="00BB3A0E"/>
    <w:rsid w:val="00BB3D98"/>
    <w:rsid w:val="00BB41C8"/>
    <w:rsid w:val="00BB4BBC"/>
    <w:rsid w:val="00BB6475"/>
    <w:rsid w:val="00BB6BD8"/>
    <w:rsid w:val="00BC1152"/>
    <w:rsid w:val="00BC1477"/>
    <w:rsid w:val="00BC1B98"/>
    <w:rsid w:val="00BC3169"/>
    <w:rsid w:val="00BC4841"/>
    <w:rsid w:val="00BC595E"/>
    <w:rsid w:val="00BC5A7D"/>
    <w:rsid w:val="00BC5E65"/>
    <w:rsid w:val="00BC70BF"/>
    <w:rsid w:val="00BC7B5F"/>
    <w:rsid w:val="00BC7B74"/>
    <w:rsid w:val="00BD02BF"/>
    <w:rsid w:val="00BD0761"/>
    <w:rsid w:val="00BD13EA"/>
    <w:rsid w:val="00BD3E15"/>
    <w:rsid w:val="00BD4562"/>
    <w:rsid w:val="00BD467F"/>
    <w:rsid w:val="00BD4C8A"/>
    <w:rsid w:val="00BD6634"/>
    <w:rsid w:val="00BD7B9E"/>
    <w:rsid w:val="00BE12E6"/>
    <w:rsid w:val="00BE1820"/>
    <w:rsid w:val="00BE1A0F"/>
    <w:rsid w:val="00BE1D6A"/>
    <w:rsid w:val="00BE2CF1"/>
    <w:rsid w:val="00BE2CF7"/>
    <w:rsid w:val="00BE30EF"/>
    <w:rsid w:val="00BE3121"/>
    <w:rsid w:val="00BE442D"/>
    <w:rsid w:val="00BE4495"/>
    <w:rsid w:val="00BE4496"/>
    <w:rsid w:val="00BE532A"/>
    <w:rsid w:val="00BE5D96"/>
    <w:rsid w:val="00BE5F6B"/>
    <w:rsid w:val="00BE6A95"/>
    <w:rsid w:val="00BE6DD8"/>
    <w:rsid w:val="00BE7150"/>
    <w:rsid w:val="00BF0749"/>
    <w:rsid w:val="00BF0EF4"/>
    <w:rsid w:val="00BF0F4F"/>
    <w:rsid w:val="00BF10A4"/>
    <w:rsid w:val="00BF10C9"/>
    <w:rsid w:val="00BF1399"/>
    <w:rsid w:val="00BF220A"/>
    <w:rsid w:val="00BF33C2"/>
    <w:rsid w:val="00BF3991"/>
    <w:rsid w:val="00BF3DF5"/>
    <w:rsid w:val="00BF4DD1"/>
    <w:rsid w:val="00BF5220"/>
    <w:rsid w:val="00BF5470"/>
    <w:rsid w:val="00BF561F"/>
    <w:rsid w:val="00BF5CC0"/>
    <w:rsid w:val="00BF65D1"/>
    <w:rsid w:val="00BF6688"/>
    <w:rsid w:val="00BF71A8"/>
    <w:rsid w:val="00BF7750"/>
    <w:rsid w:val="00C00581"/>
    <w:rsid w:val="00C00821"/>
    <w:rsid w:val="00C00BBD"/>
    <w:rsid w:val="00C025FF"/>
    <w:rsid w:val="00C0281F"/>
    <w:rsid w:val="00C03A79"/>
    <w:rsid w:val="00C042ED"/>
    <w:rsid w:val="00C044C9"/>
    <w:rsid w:val="00C05BE1"/>
    <w:rsid w:val="00C05CDB"/>
    <w:rsid w:val="00C0722B"/>
    <w:rsid w:val="00C076AC"/>
    <w:rsid w:val="00C07D22"/>
    <w:rsid w:val="00C07E44"/>
    <w:rsid w:val="00C10594"/>
    <w:rsid w:val="00C106E6"/>
    <w:rsid w:val="00C111CF"/>
    <w:rsid w:val="00C111ED"/>
    <w:rsid w:val="00C117DF"/>
    <w:rsid w:val="00C12118"/>
    <w:rsid w:val="00C125E3"/>
    <w:rsid w:val="00C12DA4"/>
    <w:rsid w:val="00C13312"/>
    <w:rsid w:val="00C136FA"/>
    <w:rsid w:val="00C1391C"/>
    <w:rsid w:val="00C13BF2"/>
    <w:rsid w:val="00C13C66"/>
    <w:rsid w:val="00C13CE8"/>
    <w:rsid w:val="00C13F53"/>
    <w:rsid w:val="00C14080"/>
    <w:rsid w:val="00C146ED"/>
    <w:rsid w:val="00C14EC6"/>
    <w:rsid w:val="00C15386"/>
    <w:rsid w:val="00C157F6"/>
    <w:rsid w:val="00C16E7F"/>
    <w:rsid w:val="00C16F3F"/>
    <w:rsid w:val="00C17F82"/>
    <w:rsid w:val="00C17F9A"/>
    <w:rsid w:val="00C201C0"/>
    <w:rsid w:val="00C202C1"/>
    <w:rsid w:val="00C2043D"/>
    <w:rsid w:val="00C20AAB"/>
    <w:rsid w:val="00C21585"/>
    <w:rsid w:val="00C21812"/>
    <w:rsid w:val="00C218A3"/>
    <w:rsid w:val="00C225F1"/>
    <w:rsid w:val="00C2296A"/>
    <w:rsid w:val="00C22ECD"/>
    <w:rsid w:val="00C22F0D"/>
    <w:rsid w:val="00C235FC"/>
    <w:rsid w:val="00C2366F"/>
    <w:rsid w:val="00C23D56"/>
    <w:rsid w:val="00C243C3"/>
    <w:rsid w:val="00C246EA"/>
    <w:rsid w:val="00C247F8"/>
    <w:rsid w:val="00C249BF"/>
    <w:rsid w:val="00C260D4"/>
    <w:rsid w:val="00C26100"/>
    <w:rsid w:val="00C27A24"/>
    <w:rsid w:val="00C27CE9"/>
    <w:rsid w:val="00C30A12"/>
    <w:rsid w:val="00C31307"/>
    <w:rsid w:val="00C318DC"/>
    <w:rsid w:val="00C31ECF"/>
    <w:rsid w:val="00C320DD"/>
    <w:rsid w:val="00C323C6"/>
    <w:rsid w:val="00C3257D"/>
    <w:rsid w:val="00C32591"/>
    <w:rsid w:val="00C32676"/>
    <w:rsid w:val="00C32725"/>
    <w:rsid w:val="00C32C74"/>
    <w:rsid w:val="00C33F60"/>
    <w:rsid w:val="00C344E1"/>
    <w:rsid w:val="00C34A6F"/>
    <w:rsid w:val="00C34D8D"/>
    <w:rsid w:val="00C3563F"/>
    <w:rsid w:val="00C35D07"/>
    <w:rsid w:val="00C35DDB"/>
    <w:rsid w:val="00C361F5"/>
    <w:rsid w:val="00C36EF7"/>
    <w:rsid w:val="00C402AD"/>
    <w:rsid w:val="00C404B0"/>
    <w:rsid w:val="00C408B0"/>
    <w:rsid w:val="00C40973"/>
    <w:rsid w:val="00C409DA"/>
    <w:rsid w:val="00C40BAD"/>
    <w:rsid w:val="00C41183"/>
    <w:rsid w:val="00C4152A"/>
    <w:rsid w:val="00C4167D"/>
    <w:rsid w:val="00C41B9F"/>
    <w:rsid w:val="00C42034"/>
    <w:rsid w:val="00C42451"/>
    <w:rsid w:val="00C43ADB"/>
    <w:rsid w:val="00C441DF"/>
    <w:rsid w:val="00C45498"/>
    <w:rsid w:val="00C45DC5"/>
    <w:rsid w:val="00C46C02"/>
    <w:rsid w:val="00C47002"/>
    <w:rsid w:val="00C47DC1"/>
    <w:rsid w:val="00C508C1"/>
    <w:rsid w:val="00C50950"/>
    <w:rsid w:val="00C50FDD"/>
    <w:rsid w:val="00C5162F"/>
    <w:rsid w:val="00C51C59"/>
    <w:rsid w:val="00C5204F"/>
    <w:rsid w:val="00C520AD"/>
    <w:rsid w:val="00C52C9D"/>
    <w:rsid w:val="00C530F5"/>
    <w:rsid w:val="00C5328E"/>
    <w:rsid w:val="00C53D7D"/>
    <w:rsid w:val="00C543C3"/>
    <w:rsid w:val="00C54499"/>
    <w:rsid w:val="00C54ECD"/>
    <w:rsid w:val="00C554A0"/>
    <w:rsid w:val="00C55963"/>
    <w:rsid w:val="00C562BB"/>
    <w:rsid w:val="00C56DD0"/>
    <w:rsid w:val="00C5798F"/>
    <w:rsid w:val="00C61266"/>
    <w:rsid w:val="00C61849"/>
    <w:rsid w:val="00C619FA"/>
    <w:rsid w:val="00C61A59"/>
    <w:rsid w:val="00C61A82"/>
    <w:rsid w:val="00C61B44"/>
    <w:rsid w:val="00C61FB0"/>
    <w:rsid w:val="00C6222F"/>
    <w:rsid w:val="00C6224C"/>
    <w:rsid w:val="00C62A95"/>
    <w:rsid w:val="00C63854"/>
    <w:rsid w:val="00C63A44"/>
    <w:rsid w:val="00C64188"/>
    <w:rsid w:val="00C656A4"/>
    <w:rsid w:val="00C65899"/>
    <w:rsid w:val="00C65970"/>
    <w:rsid w:val="00C65BF4"/>
    <w:rsid w:val="00C65D91"/>
    <w:rsid w:val="00C65F72"/>
    <w:rsid w:val="00C66A93"/>
    <w:rsid w:val="00C67282"/>
    <w:rsid w:val="00C673C9"/>
    <w:rsid w:val="00C6765E"/>
    <w:rsid w:val="00C67686"/>
    <w:rsid w:val="00C67A06"/>
    <w:rsid w:val="00C7023F"/>
    <w:rsid w:val="00C70BD6"/>
    <w:rsid w:val="00C723B5"/>
    <w:rsid w:val="00C7247D"/>
    <w:rsid w:val="00C7250D"/>
    <w:rsid w:val="00C72824"/>
    <w:rsid w:val="00C728EA"/>
    <w:rsid w:val="00C739D2"/>
    <w:rsid w:val="00C73F07"/>
    <w:rsid w:val="00C746F3"/>
    <w:rsid w:val="00C76264"/>
    <w:rsid w:val="00C76309"/>
    <w:rsid w:val="00C77790"/>
    <w:rsid w:val="00C802E1"/>
    <w:rsid w:val="00C8088A"/>
    <w:rsid w:val="00C81611"/>
    <w:rsid w:val="00C81BDE"/>
    <w:rsid w:val="00C81F3F"/>
    <w:rsid w:val="00C83149"/>
    <w:rsid w:val="00C83389"/>
    <w:rsid w:val="00C835B9"/>
    <w:rsid w:val="00C845CB"/>
    <w:rsid w:val="00C8472F"/>
    <w:rsid w:val="00C85032"/>
    <w:rsid w:val="00C85502"/>
    <w:rsid w:val="00C85FC7"/>
    <w:rsid w:val="00C86BA0"/>
    <w:rsid w:val="00C8750E"/>
    <w:rsid w:val="00C87CDD"/>
    <w:rsid w:val="00C918F3"/>
    <w:rsid w:val="00C91AFE"/>
    <w:rsid w:val="00C91C22"/>
    <w:rsid w:val="00C91D83"/>
    <w:rsid w:val="00C92090"/>
    <w:rsid w:val="00C92145"/>
    <w:rsid w:val="00C92CB0"/>
    <w:rsid w:val="00C93FB9"/>
    <w:rsid w:val="00C9454C"/>
    <w:rsid w:val="00C94EB5"/>
    <w:rsid w:val="00C95876"/>
    <w:rsid w:val="00C973EC"/>
    <w:rsid w:val="00C97ABD"/>
    <w:rsid w:val="00C97EA6"/>
    <w:rsid w:val="00CA06BA"/>
    <w:rsid w:val="00CA0A5C"/>
    <w:rsid w:val="00CA0CC1"/>
    <w:rsid w:val="00CA2141"/>
    <w:rsid w:val="00CA2DC0"/>
    <w:rsid w:val="00CA2E9A"/>
    <w:rsid w:val="00CA3728"/>
    <w:rsid w:val="00CA377B"/>
    <w:rsid w:val="00CA3EDC"/>
    <w:rsid w:val="00CA4065"/>
    <w:rsid w:val="00CA427B"/>
    <w:rsid w:val="00CA44A9"/>
    <w:rsid w:val="00CA44D3"/>
    <w:rsid w:val="00CA4896"/>
    <w:rsid w:val="00CA6228"/>
    <w:rsid w:val="00CA6345"/>
    <w:rsid w:val="00CA6677"/>
    <w:rsid w:val="00CA68CD"/>
    <w:rsid w:val="00CA6921"/>
    <w:rsid w:val="00CA6B10"/>
    <w:rsid w:val="00CA71F2"/>
    <w:rsid w:val="00CA72D6"/>
    <w:rsid w:val="00CA74AD"/>
    <w:rsid w:val="00CA7E73"/>
    <w:rsid w:val="00CB03C8"/>
    <w:rsid w:val="00CB0C0C"/>
    <w:rsid w:val="00CB0CD0"/>
    <w:rsid w:val="00CB1561"/>
    <w:rsid w:val="00CB1BA3"/>
    <w:rsid w:val="00CB26D7"/>
    <w:rsid w:val="00CB2AF2"/>
    <w:rsid w:val="00CB2E62"/>
    <w:rsid w:val="00CB3D9E"/>
    <w:rsid w:val="00CB4AB1"/>
    <w:rsid w:val="00CB4F02"/>
    <w:rsid w:val="00CB5431"/>
    <w:rsid w:val="00CB56BE"/>
    <w:rsid w:val="00CB6807"/>
    <w:rsid w:val="00CB688A"/>
    <w:rsid w:val="00CB7171"/>
    <w:rsid w:val="00CB7C79"/>
    <w:rsid w:val="00CB7EA1"/>
    <w:rsid w:val="00CC0179"/>
    <w:rsid w:val="00CC0FD2"/>
    <w:rsid w:val="00CC1AF6"/>
    <w:rsid w:val="00CC2F02"/>
    <w:rsid w:val="00CC2FF5"/>
    <w:rsid w:val="00CC32D9"/>
    <w:rsid w:val="00CC3428"/>
    <w:rsid w:val="00CC40CD"/>
    <w:rsid w:val="00CC44BB"/>
    <w:rsid w:val="00CC4547"/>
    <w:rsid w:val="00CC4A2D"/>
    <w:rsid w:val="00CC5324"/>
    <w:rsid w:val="00CC6699"/>
    <w:rsid w:val="00CC6E58"/>
    <w:rsid w:val="00CC6F5E"/>
    <w:rsid w:val="00CC7E33"/>
    <w:rsid w:val="00CD04C6"/>
    <w:rsid w:val="00CD0BF6"/>
    <w:rsid w:val="00CD1125"/>
    <w:rsid w:val="00CD170D"/>
    <w:rsid w:val="00CD318B"/>
    <w:rsid w:val="00CD4323"/>
    <w:rsid w:val="00CD5147"/>
    <w:rsid w:val="00CD530A"/>
    <w:rsid w:val="00CD57F8"/>
    <w:rsid w:val="00CD65AC"/>
    <w:rsid w:val="00CD6D14"/>
    <w:rsid w:val="00CD6F81"/>
    <w:rsid w:val="00CD7591"/>
    <w:rsid w:val="00CD798F"/>
    <w:rsid w:val="00CD7E61"/>
    <w:rsid w:val="00CE014D"/>
    <w:rsid w:val="00CE077C"/>
    <w:rsid w:val="00CE0BB1"/>
    <w:rsid w:val="00CE0E9B"/>
    <w:rsid w:val="00CE0FC9"/>
    <w:rsid w:val="00CE1E52"/>
    <w:rsid w:val="00CE276D"/>
    <w:rsid w:val="00CE2877"/>
    <w:rsid w:val="00CE2C85"/>
    <w:rsid w:val="00CE4927"/>
    <w:rsid w:val="00CE50E4"/>
    <w:rsid w:val="00CE51A7"/>
    <w:rsid w:val="00CE5D1F"/>
    <w:rsid w:val="00CE6783"/>
    <w:rsid w:val="00CE6E39"/>
    <w:rsid w:val="00CE7032"/>
    <w:rsid w:val="00CE71CC"/>
    <w:rsid w:val="00CE7CBA"/>
    <w:rsid w:val="00CF0023"/>
    <w:rsid w:val="00CF05DD"/>
    <w:rsid w:val="00CF0914"/>
    <w:rsid w:val="00CF1C40"/>
    <w:rsid w:val="00CF1EE0"/>
    <w:rsid w:val="00CF2580"/>
    <w:rsid w:val="00CF33B5"/>
    <w:rsid w:val="00CF3778"/>
    <w:rsid w:val="00CF3A74"/>
    <w:rsid w:val="00CF550E"/>
    <w:rsid w:val="00CF5EFB"/>
    <w:rsid w:val="00CF6071"/>
    <w:rsid w:val="00CF6B58"/>
    <w:rsid w:val="00CF6D4E"/>
    <w:rsid w:val="00CF708D"/>
    <w:rsid w:val="00CF71E5"/>
    <w:rsid w:val="00CF7584"/>
    <w:rsid w:val="00CF75D1"/>
    <w:rsid w:val="00CF7C08"/>
    <w:rsid w:val="00D00002"/>
    <w:rsid w:val="00D0086D"/>
    <w:rsid w:val="00D00A26"/>
    <w:rsid w:val="00D00DBA"/>
    <w:rsid w:val="00D01171"/>
    <w:rsid w:val="00D018CF"/>
    <w:rsid w:val="00D01A8C"/>
    <w:rsid w:val="00D01DFE"/>
    <w:rsid w:val="00D023D5"/>
    <w:rsid w:val="00D02D74"/>
    <w:rsid w:val="00D03E66"/>
    <w:rsid w:val="00D03FE8"/>
    <w:rsid w:val="00D0416D"/>
    <w:rsid w:val="00D04567"/>
    <w:rsid w:val="00D0487E"/>
    <w:rsid w:val="00D05275"/>
    <w:rsid w:val="00D0568A"/>
    <w:rsid w:val="00D057B5"/>
    <w:rsid w:val="00D058D7"/>
    <w:rsid w:val="00D05926"/>
    <w:rsid w:val="00D066B1"/>
    <w:rsid w:val="00D067F0"/>
    <w:rsid w:val="00D068F7"/>
    <w:rsid w:val="00D06CE6"/>
    <w:rsid w:val="00D076F5"/>
    <w:rsid w:val="00D11C14"/>
    <w:rsid w:val="00D121F3"/>
    <w:rsid w:val="00D133BA"/>
    <w:rsid w:val="00D1351E"/>
    <w:rsid w:val="00D13945"/>
    <w:rsid w:val="00D1398F"/>
    <w:rsid w:val="00D13CD7"/>
    <w:rsid w:val="00D142A9"/>
    <w:rsid w:val="00D1437B"/>
    <w:rsid w:val="00D1514D"/>
    <w:rsid w:val="00D16F76"/>
    <w:rsid w:val="00D20B36"/>
    <w:rsid w:val="00D20F31"/>
    <w:rsid w:val="00D211F0"/>
    <w:rsid w:val="00D2265E"/>
    <w:rsid w:val="00D22A8F"/>
    <w:rsid w:val="00D22EFC"/>
    <w:rsid w:val="00D239D1"/>
    <w:rsid w:val="00D23AFA"/>
    <w:rsid w:val="00D24376"/>
    <w:rsid w:val="00D258A4"/>
    <w:rsid w:val="00D26045"/>
    <w:rsid w:val="00D26729"/>
    <w:rsid w:val="00D27BC3"/>
    <w:rsid w:val="00D27E34"/>
    <w:rsid w:val="00D30743"/>
    <w:rsid w:val="00D30BC2"/>
    <w:rsid w:val="00D3173B"/>
    <w:rsid w:val="00D31F22"/>
    <w:rsid w:val="00D3228D"/>
    <w:rsid w:val="00D33401"/>
    <w:rsid w:val="00D33511"/>
    <w:rsid w:val="00D33C4A"/>
    <w:rsid w:val="00D33FF6"/>
    <w:rsid w:val="00D34760"/>
    <w:rsid w:val="00D360C8"/>
    <w:rsid w:val="00D36532"/>
    <w:rsid w:val="00D368B1"/>
    <w:rsid w:val="00D370EE"/>
    <w:rsid w:val="00D377BB"/>
    <w:rsid w:val="00D40B20"/>
    <w:rsid w:val="00D4135E"/>
    <w:rsid w:val="00D417B3"/>
    <w:rsid w:val="00D41A35"/>
    <w:rsid w:val="00D42079"/>
    <w:rsid w:val="00D4282C"/>
    <w:rsid w:val="00D42B7E"/>
    <w:rsid w:val="00D42F3C"/>
    <w:rsid w:val="00D432BB"/>
    <w:rsid w:val="00D43D8A"/>
    <w:rsid w:val="00D43E3B"/>
    <w:rsid w:val="00D4416D"/>
    <w:rsid w:val="00D4457E"/>
    <w:rsid w:val="00D44DA2"/>
    <w:rsid w:val="00D44E68"/>
    <w:rsid w:val="00D44EEE"/>
    <w:rsid w:val="00D46158"/>
    <w:rsid w:val="00D47146"/>
    <w:rsid w:val="00D47520"/>
    <w:rsid w:val="00D47928"/>
    <w:rsid w:val="00D4797C"/>
    <w:rsid w:val="00D5096E"/>
    <w:rsid w:val="00D5126D"/>
    <w:rsid w:val="00D5132D"/>
    <w:rsid w:val="00D52EBB"/>
    <w:rsid w:val="00D53216"/>
    <w:rsid w:val="00D53FCB"/>
    <w:rsid w:val="00D54358"/>
    <w:rsid w:val="00D5463D"/>
    <w:rsid w:val="00D54B99"/>
    <w:rsid w:val="00D5520D"/>
    <w:rsid w:val="00D55BA6"/>
    <w:rsid w:val="00D57DD0"/>
    <w:rsid w:val="00D57E52"/>
    <w:rsid w:val="00D603B5"/>
    <w:rsid w:val="00D6070E"/>
    <w:rsid w:val="00D60A70"/>
    <w:rsid w:val="00D60B8C"/>
    <w:rsid w:val="00D6151D"/>
    <w:rsid w:val="00D6156C"/>
    <w:rsid w:val="00D617B8"/>
    <w:rsid w:val="00D617C1"/>
    <w:rsid w:val="00D61CD8"/>
    <w:rsid w:val="00D63CC5"/>
    <w:rsid w:val="00D63DD4"/>
    <w:rsid w:val="00D640B0"/>
    <w:rsid w:val="00D6464F"/>
    <w:rsid w:val="00D64C15"/>
    <w:rsid w:val="00D65113"/>
    <w:rsid w:val="00D65161"/>
    <w:rsid w:val="00D65664"/>
    <w:rsid w:val="00D65F0E"/>
    <w:rsid w:val="00D66705"/>
    <w:rsid w:val="00D66708"/>
    <w:rsid w:val="00D66882"/>
    <w:rsid w:val="00D66BCA"/>
    <w:rsid w:val="00D674B9"/>
    <w:rsid w:val="00D67FBC"/>
    <w:rsid w:val="00D7000F"/>
    <w:rsid w:val="00D708C9"/>
    <w:rsid w:val="00D71194"/>
    <w:rsid w:val="00D71321"/>
    <w:rsid w:val="00D71D86"/>
    <w:rsid w:val="00D71F1E"/>
    <w:rsid w:val="00D722A8"/>
    <w:rsid w:val="00D728D1"/>
    <w:rsid w:val="00D72B12"/>
    <w:rsid w:val="00D732B0"/>
    <w:rsid w:val="00D7376A"/>
    <w:rsid w:val="00D73C91"/>
    <w:rsid w:val="00D74527"/>
    <w:rsid w:val="00D7471B"/>
    <w:rsid w:val="00D754C6"/>
    <w:rsid w:val="00D75FC3"/>
    <w:rsid w:val="00D76167"/>
    <w:rsid w:val="00D761D4"/>
    <w:rsid w:val="00D764FF"/>
    <w:rsid w:val="00D7690C"/>
    <w:rsid w:val="00D76CE2"/>
    <w:rsid w:val="00D77526"/>
    <w:rsid w:val="00D77949"/>
    <w:rsid w:val="00D77CED"/>
    <w:rsid w:val="00D800C1"/>
    <w:rsid w:val="00D80518"/>
    <w:rsid w:val="00D80BAE"/>
    <w:rsid w:val="00D81596"/>
    <w:rsid w:val="00D81B41"/>
    <w:rsid w:val="00D81DBE"/>
    <w:rsid w:val="00D82422"/>
    <w:rsid w:val="00D8365D"/>
    <w:rsid w:val="00D83D23"/>
    <w:rsid w:val="00D84302"/>
    <w:rsid w:val="00D84536"/>
    <w:rsid w:val="00D84B87"/>
    <w:rsid w:val="00D857C5"/>
    <w:rsid w:val="00D85820"/>
    <w:rsid w:val="00D861AB"/>
    <w:rsid w:val="00D86461"/>
    <w:rsid w:val="00D87CE1"/>
    <w:rsid w:val="00D90074"/>
    <w:rsid w:val="00D910A1"/>
    <w:rsid w:val="00D913A9"/>
    <w:rsid w:val="00D91543"/>
    <w:rsid w:val="00D916A6"/>
    <w:rsid w:val="00D91B4E"/>
    <w:rsid w:val="00D92143"/>
    <w:rsid w:val="00D92327"/>
    <w:rsid w:val="00D92561"/>
    <w:rsid w:val="00D93334"/>
    <w:rsid w:val="00D93401"/>
    <w:rsid w:val="00D93895"/>
    <w:rsid w:val="00D948F3"/>
    <w:rsid w:val="00D9512C"/>
    <w:rsid w:val="00D95720"/>
    <w:rsid w:val="00D96541"/>
    <w:rsid w:val="00D966A9"/>
    <w:rsid w:val="00D96837"/>
    <w:rsid w:val="00D96C71"/>
    <w:rsid w:val="00D96C83"/>
    <w:rsid w:val="00D9702E"/>
    <w:rsid w:val="00D97A49"/>
    <w:rsid w:val="00DA0C18"/>
    <w:rsid w:val="00DA1002"/>
    <w:rsid w:val="00DA1981"/>
    <w:rsid w:val="00DA1A35"/>
    <w:rsid w:val="00DA2043"/>
    <w:rsid w:val="00DA2735"/>
    <w:rsid w:val="00DA287D"/>
    <w:rsid w:val="00DA2C5E"/>
    <w:rsid w:val="00DA2C8A"/>
    <w:rsid w:val="00DA2DBB"/>
    <w:rsid w:val="00DA4303"/>
    <w:rsid w:val="00DA5A02"/>
    <w:rsid w:val="00DA5D6A"/>
    <w:rsid w:val="00DA5EE9"/>
    <w:rsid w:val="00DA6741"/>
    <w:rsid w:val="00DA724A"/>
    <w:rsid w:val="00DA742D"/>
    <w:rsid w:val="00DA7430"/>
    <w:rsid w:val="00DA7ADB"/>
    <w:rsid w:val="00DB04E5"/>
    <w:rsid w:val="00DB05B2"/>
    <w:rsid w:val="00DB0963"/>
    <w:rsid w:val="00DB0AA8"/>
    <w:rsid w:val="00DB1423"/>
    <w:rsid w:val="00DB1435"/>
    <w:rsid w:val="00DB1A60"/>
    <w:rsid w:val="00DB1DC6"/>
    <w:rsid w:val="00DB1EF0"/>
    <w:rsid w:val="00DB2773"/>
    <w:rsid w:val="00DB2922"/>
    <w:rsid w:val="00DB3216"/>
    <w:rsid w:val="00DB3A5F"/>
    <w:rsid w:val="00DB4712"/>
    <w:rsid w:val="00DB5240"/>
    <w:rsid w:val="00DB5255"/>
    <w:rsid w:val="00DB5428"/>
    <w:rsid w:val="00DB570D"/>
    <w:rsid w:val="00DB587D"/>
    <w:rsid w:val="00DB6D04"/>
    <w:rsid w:val="00DB78A6"/>
    <w:rsid w:val="00DB7EF5"/>
    <w:rsid w:val="00DC018B"/>
    <w:rsid w:val="00DC044B"/>
    <w:rsid w:val="00DC067A"/>
    <w:rsid w:val="00DC08D1"/>
    <w:rsid w:val="00DC0A82"/>
    <w:rsid w:val="00DC1594"/>
    <w:rsid w:val="00DC2020"/>
    <w:rsid w:val="00DC225E"/>
    <w:rsid w:val="00DC378B"/>
    <w:rsid w:val="00DC43A1"/>
    <w:rsid w:val="00DC47FB"/>
    <w:rsid w:val="00DC4CE9"/>
    <w:rsid w:val="00DC4EB3"/>
    <w:rsid w:val="00DC5166"/>
    <w:rsid w:val="00DC66FF"/>
    <w:rsid w:val="00DC69D5"/>
    <w:rsid w:val="00DC6C1B"/>
    <w:rsid w:val="00DD01EA"/>
    <w:rsid w:val="00DD0918"/>
    <w:rsid w:val="00DD1826"/>
    <w:rsid w:val="00DD1C5B"/>
    <w:rsid w:val="00DD267A"/>
    <w:rsid w:val="00DD3CBF"/>
    <w:rsid w:val="00DD3D46"/>
    <w:rsid w:val="00DD4463"/>
    <w:rsid w:val="00DD51F1"/>
    <w:rsid w:val="00DD7530"/>
    <w:rsid w:val="00DD7C24"/>
    <w:rsid w:val="00DD7C96"/>
    <w:rsid w:val="00DE056F"/>
    <w:rsid w:val="00DE0AFB"/>
    <w:rsid w:val="00DE0B98"/>
    <w:rsid w:val="00DE0BBD"/>
    <w:rsid w:val="00DE10A4"/>
    <w:rsid w:val="00DE10D7"/>
    <w:rsid w:val="00DE1BB8"/>
    <w:rsid w:val="00DE33E5"/>
    <w:rsid w:val="00DE3423"/>
    <w:rsid w:val="00DE4014"/>
    <w:rsid w:val="00DE46D6"/>
    <w:rsid w:val="00DE4CD9"/>
    <w:rsid w:val="00DE58B6"/>
    <w:rsid w:val="00DE601E"/>
    <w:rsid w:val="00DE664D"/>
    <w:rsid w:val="00DE6FBC"/>
    <w:rsid w:val="00DE7873"/>
    <w:rsid w:val="00DE7C3A"/>
    <w:rsid w:val="00DE7F29"/>
    <w:rsid w:val="00DF08DA"/>
    <w:rsid w:val="00DF1031"/>
    <w:rsid w:val="00DF1257"/>
    <w:rsid w:val="00DF1415"/>
    <w:rsid w:val="00DF1452"/>
    <w:rsid w:val="00DF1FF6"/>
    <w:rsid w:val="00DF22F9"/>
    <w:rsid w:val="00DF2CBD"/>
    <w:rsid w:val="00DF31A3"/>
    <w:rsid w:val="00DF36FE"/>
    <w:rsid w:val="00DF37DB"/>
    <w:rsid w:val="00DF3945"/>
    <w:rsid w:val="00DF3AF3"/>
    <w:rsid w:val="00DF3DEF"/>
    <w:rsid w:val="00DF41F3"/>
    <w:rsid w:val="00DF450C"/>
    <w:rsid w:val="00DF4630"/>
    <w:rsid w:val="00DF4E47"/>
    <w:rsid w:val="00DF53A3"/>
    <w:rsid w:val="00DF5E75"/>
    <w:rsid w:val="00DF6218"/>
    <w:rsid w:val="00DF6FCC"/>
    <w:rsid w:val="00DF7417"/>
    <w:rsid w:val="00DF7C52"/>
    <w:rsid w:val="00DF7D5F"/>
    <w:rsid w:val="00DF7E06"/>
    <w:rsid w:val="00DF7F6E"/>
    <w:rsid w:val="00E01273"/>
    <w:rsid w:val="00E01423"/>
    <w:rsid w:val="00E02C88"/>
    <w:rsid w:val="00E03721"/>
    <w:rsid w:val="00E0440F"/>
    <w:rsid w:val="00E05153"/>
    <w:rsid w:val="00E06562"/>
    <w:rsid w:val="00E07138"/>
    <w:rsid w:val="00E07250"/>
    <w:rsid w:val="00E07BB3"/>
    <w:rsid w:val="00E07CF9"/>
    <w:rsid w:val="00E10B6D"/>
    <w:rsid w:val="00E11714"/>
    <w:rsid w:val="00E1180C"/>
    <w:rsid w:val="00E11AA6"/>
    <w:rsid w:val="00E11CB5"/>
    <w:rsid w:val="00E122C8"/>
    <w:rsid w:val="00E140AF"/>
    <w:rsid w:val="00E15DBB"/>
    <w:rsid w:val="00E1614F"/>
    <w:rsid w:val="00E16282"/>
    <w:rsid w:val="00E16490"/>
    <w:rsid w:val="00E17136"/>
    <w:rsid w:val="00E177C2"/>
    <w:rsid w:val="00E2005A"/>
    <w:rsid w:val="00E200BB"/>
    <w:rsid w:val="00E206C8"/>
    <w:rsid w:val="00E206EC"/>
    <w:rsid w:val="00E206EE"/>
    <w:rsid w:val="00E20C43"/>
    <w:rsid w:val="00E20E99"/>
    <w:rsid w:val="00E21992"/>
    <w:rsid w:val="00E21A64"/>
    <w:rsid w:val="00E21AD3"/>
    <w:rsid w:val="00E2227C"/>
    <w:rsid w:val="00E22311"/>
    <w:rsid w:val="00E231A8"/>
    <w:rsid w:val="00E236DF"/>
    <w:rsid w:val="00E237B7"/>
    <w:rsid w:val="00E23DE4"/>
    <w:rsid w:val="00E2498F"/>
    <w:rsid w:val="00E24D0D"/>
    <w:rsid w:val="00E2585B"/>
    <w:rsid w:val="00E2613A"/>
    <w:rsid w:val="00E270EB"/>
    <w:rsid w:val="00E27422"/>
    <w:rsid w:val="00E27D22"/>
    <w:rsid w:val="00E30460"/>
    <w:rsid w:val="00E311B3"/>
    <w:rsid w:val="00E31591"/>
    <w:rsid w:val="00E31836"/>
    <w:rsid w:val="00E32A04"/>
    <w:rsid w:val="00E33080"/>
    <w:rsid w:val="00E35260"/>
    <w:rsid w:val="00E35980"/>
    <w:rsid w:val="00E35C27"/>
    <w:rsid w:val="00E36CF7"/>
    <w:rsid w:val="00E36E42"/>
    <w:rsid w:val="00E371CD"/>
    <w:rsid w:val="00E376EE"/>
    <w:rsid w:val="00E37A75"/>
    <w:rsid w:val="00E37F54"/>
    <w:rsid w:val="00E41585"/>
    <w:rsid w:val="00E41A4E"/>
    <w:rsid w:val="00E42310"/>
    <w:rsid w:val="00E4299E"/>
    <w:rsid w:val="00E42EF5"/>
    <w:rsid w:val="00E43294"/>
    <w:rsid w:val="00E43FF6"/>
    <w:rsid w:val="00E45A82"/>
    <w:rsid w:val="00E45D0E"/>
    <w:rsid w:val="00E462D0"/>
    <w:rsid w:val="00E46AEE"/>
    <w:rsid w:val="00E46D21"/>
    <w:rsid w:val="00E46EDE"/>
    <w:rsid w:val="00E47928"/>
    <w:rsid w:val="00E47BF9"/>
    <w:rsid w:val="00E47D5C"/>
    <w:rsid w:val="00E50C8B"/>
    <w:rsid w:val="00E51327"/>
    <w:rsid w:val="00E514B5"/>
    <w:rsid w:val="00E51934"/>
    <w:rsid w:val="00E51DFD"/>
    <w:rsid w:val="00E5215C"/>
    <w:rsid w:val="00E52221"/>
    <w:rsid w:val="00E52943"/>
    <w:rsid w:val="00E52B52"/>
    <w:rsid w:val="00E53202"/>
    <w:rsid w:val="00E54934"/>
    <w:rsid w:val="00E55249"/>
    <w:rsid w:val="00E557D0"/>
    <w:rsid w:val="00E558A2"/>
    <w:rsid w:val="00E559AC"/>
    <w:rsid w:val="00E57045"/>
    <w:rsid w:val="00E57600"/>
    <w:rsid w:val="00E57648"/>
    <w:rsid w:val="00E576EE"/>
    <w:rsid w:val="00E57D72"/>
    <w:rsid w:val="00E57E65"/>
    <w:rsid w:val="00E60DA1"/>
    <w:rsid w:val="00E611C1"/>
    <w:rsid w:val="00E6195E"/>
    <w:rsid w:val="00E61D06"/>
    <w:rsid w:val="00E6236C"/>
    <w:rsid w:val="00E624BB"/>
    <w:rsid w:val="00E64B22"/>
    <w:rsid w:val="00E657F6"/>
    <w:rsid w:val="00E65846"/>
    <w:rsid w:val="00E65C28"/>
    <w:rsid w:val="00E65E73"/>
    <w:rsid w:val="00E65E92"/>
    <w:rsid w:val="00E666D8"/>
    <w:rsid w:val="00E6746F"/>
    <w:rsid w:val="00E67970"/>
    <w:rsid w:val="00E67C1B"/>
    <w:rsid w:val="00E701DD"/>
    <w:rsid w:val="00E70AB7"/>
    <w:rsid w:val="00E70D2A"/>
    <w:rsid w:val="00E71658"/>
    <w:rsid w:val="00E71FC2"/>
    <w:rsid w:val="00E72119"/>
    <w:rsid w:val="00E7455D"/>
    <w:rsid w:val="00E752BD"/>
    <w:rsid w:val="00E75943"/>
    <w:rsid w:val="00E75B15"/>
    <w:rsid w:val="00E75BFD"/>
    <w:rsid w:val="00E75E35"/>
    <w:rsid w:val="00E75E47"/>
    <w:rsid w:val="00E77439"/>
    <w:rsid w:val="00E8054B"/>
    <w:rsid w:val="00E8073C"/>
    <w:rsid w:val="00E81147"/>
    <w:rsid w:val="00E818DB"/>
    <w:rsid w:val="00E823DA"/>
    <w:rsid w:val="00E82EA6"/>
    <w:rsid w:val="00E8400A"/>
    <w:rsid w:val="00E84096"/>
    <w:rsid w:val="00E841CA"/>
    <w:rsid w:val="00E84859"/>
    <w:rsid w:val="00E8499C"/>
    <w:rsid w:val="00E84E61"/>
    <w:rsid w:val="00E852CB"/>
    <w:rsid w:val="00E8576E"/>
    <w:rsid w:val="00E85F90"/>
    <w:rsid w:val="00E8645E"/>
    <w:rsid w:val="00E86937"/>
    <w:rsid w:val="00E86D42"/>
    <w:rsid w:val="00E86F14"/>
    <w:rsid w:val="00E87366"/>
    <w:rsid w:val="00E8777E"/>
    <w:rsid w:val="00E87E2E"/>
    <w:rsid w:val="00E90D1D"/>
    <w:rsid w:val="00E91542"/>
    <w:rsid w:val="00E917F0"/>
    <w:rsid w:val="00E91F5B"/>
    <w:rsid w:val="00E92458"/>
    <w:rsid w:val="00E92489"/>
    <w:rsid w:val="00E9272F"/>
    <w:rsid w:val="00E94A6C"/>
    <w:rsid w:val="00E94E76"/>
    <w:rsid w:val="00E958C8"/>
    <w:rsid w:val="00E95AFF"/>
    <w:rsid w:val="00E96815"/>
    <w:rsid w:val="00E96EC2"/>
    <w:rsid w:val="00E97724"/>
    <w:rsid w:val="00E97B9A"/>
    <w:rsid w:val="00EA156C"/>
    <w:rsid w:val="00EA19EE"/>
    <w:rsid w:val="00EA1A84"/>
    <w:rsid w:val="00EA21C2"/>
    <w:rsid w:val="00EA27F4"/>
    <w:rsid w:val="00EA2D80"/>
    <w:rsid w:val="00EA30D2"/>
    <w:rsid w:val="00EA3294"/>
    <w:rsid w:val="00EA34FC"/>
    <w:rsid w:val="00EA3902"/>
    <w:rsid w:val="00EA3A07"/>
    <w:rsid w:val="00EA3DD1"/>
    <w:rsid w:val="00EA3ED4"/>
    <w:rsid w:val="00EA43BA"/>
    <w:rsid w:val="00EA52A5"/>
    <w:rsid w:val="00EA5E98"/>
    <w:rsid w:val="00EA6061"/>
    <w:rsid w:val="00EA64BB"/>
    <w:rsid w:val="00EA64F7"/>
    <w:rsid w:val="00EA6B7D"/>
    <w:rsid w:val="00EA717F"/>
    <w:rsid w:val="00EA7503"/>
    <w:rsid w:val="00EA754B"/>
    <w:rsid w:val="00EA7891"/>
    <w:rsid w:val="00EA7B4C"/>
    <w:rsid w:val="00EA7D63"/>
    <w:rsid w:val="00EB0F09"/>
    <w:rsid w:val="00EB269B"/>
    <w:rsid w:val="00EB295B"/>
    <w:rsid w:val="00EB2C68"/>
    <w:rsid w:val="00EB33C0"/>
    <w:rsid w:val="00EB371D"/>
    <w:rsid w:val="00EB3AD8"/>
    <w:rsid w:val="00EB47E2"/>
    <w:rsid w:val="00EB4E41"/>
    <w:rsid w:val="00EB7175"/>
    <w:rsid w:val="00EB7DBF"/>
    <w:rsid w:val="00EC068D"/>
    <w:rsid w:val="00EC08CF"/>
    <w:rsid w:val="00EC0E42"/>
    <w:rsid w:val="00EC1038"/>
    <w:rsid w:val="00EC1312"/>
    <w:rsid w:val="00EC1319"/>
    <w:rsid w:val="00EC19AC"/>
    <w:rsid w:val="00EC21DD"/>
    <w:rsid w:val="00EC2218"/>
    <w:rsid w:val="00EC2AA8"/>
    <w:rsid w:val="00EC31D8"/>
    <w:rsid w:val="00EC31ED"/>
    <w:rsid w:val="00EC3217"/>
    <w:rsid w:val="00EC4B41"/>
    <w:rsid w:val="00EC5695"/>
    <w:rsid w:val="00EC5B6B"/>
    <w:rsid w:val="00EC5D59"/>
    <w:rsid w:val="00EC613E"/>
    <w:rsid w:val="00EC6FCC"/>
    <w:rsid w:val="00EC7EC6"/>
    <w:rsid w:val="00ED024A"/>
    <w:rsid w:val="00ED02E0"/>
    <w:rsid w:val="00ED04BD"/>
    <w:rsid w:val="00ED0E17"/>
    <w:rsid w:val="00ED23A7"/>
    <w:rsid w:val="00ED29F4"/>
    <w:rsid w:val="00ED432E"/>
    <w:rsid w:val="00ED4899"/>
    <w:rsid w:val="00ED495E"/>
    <w:rsid w:val="00ED4C2C"/>
    <w:rsid w:val="00ED4D97"/>
    <w:rsid w:val="00ED5222"/>
    <w:rsid w:val="00ED57C5"/>
    <w:rsid w:val="00ED5FF7"/>
    <w:rsid w:val="00ED696B"/>
    <w:rsid w:val="00ED6FA6"/>
    <w:rsid w:val="00ED7E0E"/>
    <w:rsid w:val="00EE04FE"/>
    <w:rsid w:val="00EE0F48"/>
    <w:rsid w:val="00EE120A"/>
    <w:rsid w:val="00EE1677"/>
    <w:rsid w:val="00EE376A"/>
    <w:rsid w:val="00EE40A3"/>
    <w:rsid w:val="00EE41C0"/>
    <w:rsid w:val="00EE449D"/>
    <w:rsid w:val="00EE5070"/>
    <w:rsid w:val="00EE5F5A"/>
    <w:rsid w:val="00EE662A"/>
    <w:rsid w:val="00EE6C39"/>
    <w:rsid w:val="00EE6D6C"/>
    <w:rsid w:val="00EE70C9"/>
    <w:rsid w:val="00EE7B4B"/>
    <w:rsid w:val="00EE7CEF"/>
    <w:rsid w:val="00EF00E1"/>
    <w:rsid w:val="00EF0230"/>
    <w:rsid w:val="00EF0279"/>
    <w:rsid w:val="00EF074E"/>
    <w:rsid w:val="00EF08E0"/>
    <w:rsid w:val="00EF0967"/>
    <w:rsid w:val="00EF0FC8"/>
    <w:rsid w:val="00EF170F"/>
    <w:rsid w:val="00EF17B5"/>
    <w:rsid w:val="00EF1ABD"/>
    <w:rsid w:val="00EF22ED"/>
    <w:rsid w:val="00EF250E"/>
    <w:rsid w:val="00EF2611"/>
    <w:rsid w:val="00EF29A3"/>
    <w:rsid w:val="00EF32F5"/>
    <w:rsid w:val="00EF3521"/>
    <w:rsid w:val="00EF5953"/>
    <w:rsid w:val="00EF64A9"/>
    <w:rsid w:val="00EF6B81"/>
    <w:rsid w:val="00EF6D9A"/>
    <w:rsid w:val="00EF7CE4"/>
    <w:rsid w:val="00F00245"/>
    <w:rsid w:val="00F00C84"/>
    <w:rsid w:val="00F02B00"/>
    <w:rsid w:val="00F02D1C"/>
    <w:rsid w:val="00F035AB"/>
    <w:rsid w:val="00F03B52"/>
    <w:rsid w:val="00F04196"/>
    <w:rsid w:val="00F04310"/>
    <w:rsid w:val="00F0447A"/>
    <w:rsid w:val="00F04DEC"/>
    <w:rsid w:val="00F04E74"/>
    <w:rsid w:val="00F053C8"/>
    <w:rsid w:val="00F05882"/>
    <w:rsid w:val="00F05BBE"/>
    <w:rsid w:val="00F05E07"/>
    <w:rsid w:val="00F0725F"/>
    <w:rsid w:val="00F07902"/>
    <w:rsid w:val="00F10318"/>
    <w:rsid w:val="00F109EB"/>
    <w:rsid w:val="00F10D9B"/>
    <w:rsid w:val="00F11257"/>
    <w:rsid w:val="00F117F2"/>
    <w:rsid w:val="00F11C3F"/>
    <w:rsid w:val="00F12695"/>
    <w:rsid w:val="00F133F3"/>
    <w:rsid w:val="00F13878"/>
    <w:rsid w:val="00F13E34"/>
    <w:rsid w:val="00F13F06"/>
    <w:rsid w:val="00F1480D"/>
    <w:rsid w:val="00F158D7"/>
    <w:rsid w:val="00F16148"/>
    <w:rsid w:val="00F162F3"/>
    <w:rsid w:val="00F1679C"/>
    <w:rsid w:val="00F20536"/>
    <w:rsid w:val="00F20891"/>
    <w:rsid w:val="00F21976"/>
    <w:rsid w:val="00F21C11"/>
    <w:rsid w:val="00F21EFA"/>
    <w:rsid w:val="00F22CAD"/>
    <w:rsid w:val="00F231A0"/>
    <w:rsid w:val="00F2342A"/>
    <w:rsid w:val="00F2388A"/>
    <w:rsid w:val="00F2396A"/>
    <w:rsid w:val="00F241B6"/>
    <w:rsid w:val="00F24898"/>
    <w:rsid w:val="00F24A3F"/>
    <w:rsid w:val="00F24B26"/>
    <w:rsid w:val="00F25321"/>
    <w:rsid w:val="00F25653"/>
    <w:rsid w:val="00F25697"/>
    <w:rsid w:val="00F25720"/>
    <w:rsid w:val="00F260AA"/>
    <w:rsid w:val="00F26206"/>
    <w:rsid w:val="00F26E46"/>
    <w:rsid w:val="00F27BC8"/>
    <w:rsid w:val="00F27DA6"/>
    <w:rsid w:val="00F3052A"/>
    <w:rsid w:val="00F30C81"/>
    <w:rsid w:val="00F316F0"/>
    <w:rsid w:val="00F323A2"/>
    <w:rsid w:val="00F33FF9"/>
    <w:rsid w:val="00F34384"/>
    <w:rsid w:val="00F34CE0"/>
    <w:rsid w:val="00F356EC"/>
    <w:rsid w:val="00F35C09"/>
    <w:rsid w:val="00F35C86"/>
    <w:rsid w:val="00F364C4"/>
    <w:rsid w:val="00F367D3"/>
    <w:rsid w:val="00F3686F"/>
    <w:rsid w:val="00F368BB"/>
    <w:rsid w:val="00F36D90"/>
    <w:rsid w:val="00F378F9"/>
    <w:rsid w:val="00F40492"/>
    <w:rsid w:val="00F40C8D"/>
    <w:rsid w:val="00F4119A"/>
    <w:rsid w:val="00F426DE"/>
    <w:rsid w:val="00F428EB"/>
    <w:rsid w:val="00F428EF"/>
    <w:rsid w:val="00F4308E"/>
    <w:rsid w:val="00F431ED"/>
    <w:rsid w:val="00F43A24"/>
    <w:rsid w:val="00F44189"/>
    <w:rsid w:val="00F44840"/>
    <w:rsid w:val="00F4489A"/>
    <w:rsid w:val="00F45D66"/>
    <w:rsid w:val="00F4710F"/>
    <w:rsid w:val="00F50391"/>
    <w:rsid w:val="00F50CA5"/>
    <w:rsid w:val="00F521BC"/>
    <w:rsid w:val="00F52FA3"/>
    <w:rsid w:val="00F5336E"/>
    <w:rsid w:val="00F53433"/>
    <w:rsid w:val="00F53615"/>
    <w:rsid w:val="00F53788"/>
    <w:rsid w:val="00F5408A"/>
    <w:rsid w:val="00F54527"/>
    <w:rsid w:val="00F5459E"/>
    <w:rsid w:val="00F54E64"/>
    <w:rsid w:val="00F55656"/>
    <w:rsid w:val="00F558DE"/>
    <w:rsid w:val="00F55ED4"/>
    <w:rsid w:val="00F5685B"/>
    <w:rsid w:val="00F57295"/>
    <w:rsid w:val="00F57418"/>
    <w:rsid w:val="00F578F2"/>
    <w:rsid w:val="00F601A8"/>
    <w:rsid w:val="00F61A3A"/>
    <w:rsid w:val="00F61BDF"/>
    <w:rsid w:val="00F61CF7"/>
    <w:rsid w:val="00F61F23"/>
    <w:rsid w:val="00F62C11"/>
    <w:rsid w:val="00F63245"/>
    <w:rsid w:val="00F63916"/>
    <w:rsid w:val="00F63995"/>
    <w:rsid w:val="00F64CEF"/>
    <w:rsid w:val="00F65531"/>
    <w:rsid w:val="00F6565E"/>
    <w:rsid w:val="00F65C46"/>
    <w:rsid w:val="00F6656A"/>
    <w:rsid w:val="00F66E32"/>
    <w:rsid w:val="00F670BD"/>
    <w:rsid w:val="00F6720D"/>
    <w:rsid w:val="00F675E9"/>
    <w:rsid w:val="00F67762"/>
    <w:rsid w:val="00F70455"/>
    <w:rsid w:val="00F706AD"/>
    <w:rsid w:val="00F70A8F"/>
    <w:rsid w:val="00F71EB3"/>
    <w:rsid w:val="00F72599"/>
    <w:rsid w:val="00F734AD"/>
    <w:rsid w:val="00F7387E"/>
    <w:rsid w:val="00F739B5"/>
    <w:rsid w:val="00F73D03"/>
    <w:rsid w:val="00F7413D"/>
    <w:rsid w:val="00F75DCE"/>
    <w:rsid w:val="00F765E0"/>
    <w:rsid w:val="00F7674A"/>
    <w:rsid w:val="00F768D2"/>
    <w:rsid w:val="00F76A30"/>
    <w:rsid w:val="00F772A3"/>
    <w:rsid w:val="00F77A19"/>
    <w:rsid w:val="00F80308"/>
    <w:rsid w:val="00F8098F"/>
    <w:rsid w:val="00F81008"/>
    <w:rsid w:val="00F82471"/>
    <w:rsid w:val="00F82989"/>
    <w:rsid w:val="00F82B2A"/>
    <w:rsid w:val="00F82DB7"/>
    <w:rsid w:val="00F837B9"/>
    <w:rsid w:val="00F84228"/>
    <w:rsid w:val="00F84AA2"/>
    <w:rsid w:val="00F8536E"/>
    <w:rsid w:val="00F868E0"/>
    <w:rsid w:val="00F8699E"/>
    <w:rsid w:val="00F86AB7"/>
    <w:rsid w:val="00F86B95"/>
    <w:rsid w:val="00F86FC3"/>
    <w:rsid w:val="00F87961"/>
    <w:rsid w:val="00F9041C"/>
    <w:rsid w:val="00F90CBF"/>
    <w:rsid w:val="00F91A1D"/>
    <w:rsid w:val="00F91B74"/>
    <w:rsid w:val="00F9200F"/>
    <w:rsid w:val="00F920A4"/>
    <w:rsid w:val="00F92682"/>
    <w:rsid w:val="00F92D4A"/>
    <w:rsid w:val="00F92EB9"/>
    <w:rsid w:val="00F94AE3"/>
    <w:rsid w:val="00F9563B"/>
    <w:rsid w:val="00F95F45"/>
    <w:rsid w:val="00F96365"/>
    <w:rsid w:val="00F96649"/>
    <w:rsid w:val="00F96972"/>
    <w:rsid w:val="00F970E7"/>
    <w:rsid w:val="00F97613"/>
    <w:rsid w:val="00F9765C"/>
    <w:rsid w:val="00FA03C7"/>
    <w:rsid w:val="00FA0A93"/>
    <w:rsid w:val="00FA0B5B"/>
    <w:rsid w:val="00FA0B8A"/>
    <w:rsid w:val="00FA1AAC"/>
    <w:rsid w:val="00FA2099"/>
    <w:rsid w:val="00FA26F3"/>
    <w:rsid w:val="00FA374B"/>
    <w:rsid w:val="00FA3A45"/>
    <w:rsid w:val="00FA48DC"/>
    <w:rsid w:val="00FA5074"/>
    <w:rsid w:val="00FA5D42"/>
    <w:rsid w:val="00FA6162"/>
    <w:rsid w:val="00FA6245"/>
    <w:rsid w:val="00FA6A1E"/>
    <w:rsid w:val="00FA6A6B"/>
    <w:rsid w:val="00FA6D49"/>
    <w:rsid w:val="00FB0214"/>
    <w:rsid w:val="00FB0866"/>
    <w:rsid w:val="00FB08A6"/>
    <w:rsid w:val="00FB0FF5"/>
    <w:rsid w:val="00FB174C"/>
    <w:rsid w:val="00FB1F88"/>
    <w:rsid w:val="00FB2F9A"/>
    <w:rsid w:val="00FB38D0"/>
    <w:rsid w:val="00FB3E2D"/>
    <w:rsid w:val="00FB3E97"/>
    <w:rsid w:val="00FB411B"/>
    <w:rsid w:val="00FB45C1"/>
    <w:rsid w:val="00FB4BF1"/>
    <w:rsid w:val="00FB4E37"/>
    <w:rsid w:val="00FB51D4"/>
    <w:rsid w:val="00FB51ED"/>
    <w:rsid w:val="00FB5819"/>
    <w:rsid w:val="00FB5826"/>
    <w:rsid w:val="00FB5972"/>
    <w:rsid w:val="00FB63B2"/>
    <w:rsid w:val="00FB6B0D"/>
    <w:rsid w:val="00FB7F86"/>
    <w:rsid w:val="00FC0A3B"/>
    <w:rsid w:val="00FC150D"/>
    <w:rsid w:val="00FC1A45"/>
    <w:rsid w:val="00FC317B"/>
    <w:rsid w:val="00FC31AB"/>
    <w:rsid w:val="00FC38B7"/>
    <w:rsid w:val="00FC4315"/>
    <w:rsid w:val="00FC5283"/>
    <w:rsid w:val="00FC53BE"/>
    <w:rsid w:val="00FC5765"/>
    <w:rsid w:val="00FC5811"/>
    <w:rsid w:val="00FC5AF1"/>
    <w:rsid w:val="00FC5BDC"/>
    <w:rsid w:val="00FC77CE"/>
    <w:rsid w:val="00FD01A5"/>
    <w:rsid w:val="00FD049C"/>
    <w:rsid w:val="00FD0826"/>
    <w:rsid w:val="00FD0F31"/>
    <w:rsid w:val="00FD119C"/>
    <w:rsid w:val="00FD11F8"/>
    <w:rsid w:val="00FD1B49"/>
    <w:rsid w:val="00FD2516"/>
    <w:rsid w:val="00FD27F5"/>
    <w:rsid w:val="00FD2A31"/>
    <w:rsid w:val="00FD2D74"/>
    <w:rsid w:val="00FD2DFC"/>
    <w:rsid w:val="00FD43BA"/>
    <w:rsid w:val="00FD457D"/>
    <w:rsid w:val="00FD45AF"/>
    <w:rsid w:val="00FD4895"/>
    <w:rsid w:val="00FD56E2"/>
    <w:rsid w:val="00FD5EB5"/>
    <w:rsid w:val="00FD679D"/>
    <w:rsid w:val="00FD6FBC"/>
    <w:rsid w:val="00FD71D9"/>
    <w:rsid w:val="00FD7D20"/>
    <w:rsid w:val="00FE0F6B"/>
    <w:rsid w:val="00FE1375"/>
    <w:rsid w:val="00FE1A5B"/>
    <w:rsid w:val="00FE2D20"/>
    <w:rsid w:val="00FE3046"/>
    <w:rsid w:val="00FE40B4"/>
    <w:rsid w:val="00FE421F"/>
    <w:rsid w:val="00FE54DB"/>
    <w:rsid w:val="00FE5AC8"/>
    <w:rsid w:val="00FE66BE"/>
    <w:rsid w:val="00FE6923"/>
    <w:rsid w:val="00FE6B9E"/>
    <w:rsid w:val="00FE6D61"/>
    <w:rsid w:val="00FF0174"/>
    <w:rsid w:val="00FF03FE"/>
    <w:rsid w:val="00FF05F6"/>
    <w:rsid w:val="00FF0E67"/>
    <w:rsid w:val="00FF1ECE"/>
    <w:rsid w:val="00FF23BB"/>
    <w:rsid w:val="00FF2790"/>
    <w:rsid w:val="00FF27B3"/>
    <w:rsid w:val="00FF2BE9"/>
    <w:rsid w:val="00FF2DC5"/>
    <w:rsid w:val="00FF2F05"/>
    <w:rsid w:val="00FF34B8"/>
    <w:rsid w:val="00FF4C28"/>
    <w:rsid w:val="00FF6348"/>
    <w:rsid w:val="00FF6E1D"/>
    <w:rsid w:val="00FF707A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FDFDAA"/>
  <w15:docId w15:val="{0639D10E-170C-4F36-A7F9-FA91E9F4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BEC"/>
    <w:pPr>
      <w:spacing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41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7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7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7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0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D7D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7D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7D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D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D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D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D7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7D7F"/>
    <w:rPr>
      <w:color w:val="0000FF"/>
      <w:u w:val="single"/>
    </w:rPr>
  </w:style>
  <w:style w:type="table" w:styleId="TableGrid">
    <w:name w:val="Table Grid"/>
    <w:basedOn w:val="TableNormal"/>
    <w:uiPriority w:val="39"/>
    <w:rsid w:val="0077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744320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44320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44320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44320"/>
    <w:rPr>
      <w:rFonts w:ascii="Calibri" w:hAnsi="Calibri" w:cs="Calibri"/>
      <w:noProof/>
    </w:rPr>
  </w:style>
  <w:style w:type="character" w:styleId="LineNumber">
    <w:name w:val="line number"/>
    <w:basedOn w:val="DefaultParagraphFont"/>
    <w:uiPriority w:val="99"/>
    <w:semiHidden/>
    <w:unhideWhenUsed/>
    <w:rsid w:val="00B50EE9"/>
  </w:style>
  <w:style w:type="paragraph" w:styleId="Caption">
    <w:name w:val="caption"/>
    <w:basedOn w:val="Normal"/>
    <w:next w:val="Normal"/>
    <w:uiPriority w:val="35"/>
    <w:unhideWhenUsed/>
    <w:qFormat/>
    <w:rsid w:val="00823839"/>
    <w:pPr>
      <w:spacing w:after="200" w:line="240" w:lineRule="auto"/>
    </w:pPr>
    <w:rPr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54B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B20"/>
  </w:style>
  <w:style w:type="paragraph" w:styleId="Footer">
    <w:name w:val="footer"/>
    <w:basedOn w:val="Normal"/>
    <w:link w:val="FooterChar"/>
    <w:uiPriority w:val="99"/>
    <w:unhideWhenUsed/>
    <w:rsid w:val="00A54B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B20"/>
  </w:style>
  <w:style w:type="character" w:customStyle="1" w:styleId="Heading1Char">
    <w:name w:val="Heading 1 Char"/>
    <w:basedOn w:val="DefaultParagraphFont"/>
    <w:link w:val="Heading1"/>
    <w:uiPriority w:val="9"/>
    <w:rsid w:val="00FB4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3C1C"/>
    <w:pPr>
      <w:ind w:left="720"/>
      <w:contextualSpacing/>
    </w:pPr>
  </w:style>
  <w:style w:type="character" w:customStyle="1" w:styleId="doi">
    <w:name w:val="doi"/>
    <w:basedOn w:val="DefaultParagraphFont"/>
    <w:rsid w:val="00F3438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21CE"/>
    <w:rPr>
      <w:color w:val="605E5C"/>
      <w:shd w:val="clear" w:color="auto" w:fill="E1DFDD"/>
    </w:rPr>
  </w:style>
  <w:style w:type="character" w:customStyle="1" w:styleId="e24kjd">
    <w:name w:val="e24kjd"/>
    <w:basedOn w:val="DefaultParagraphFont"/>
    <w:rsid w:val="00477BE0"/>
  </w:style>
  <w:style w:type="character" w:customStyle="1" w:styleId="highlight">
    <w:name w:val="highlight"/>
    <w:basedOn w:val="DefaultParagraphFont"/>
    <w:rsid w:val="005B2949"/>
  </w:style>
  <w:style w:type="character" w:customStyle="1" w:styleId="highwire-cite-metadata-doi">
    <w:name w:val="highwire-cite-metadata-doi"/>
    <w:basedOn w:val="DefaultParagraphFont"/>
    <w:rsid w:val="00F53433"/>
  </w:style>
  <w:style w:type="character" w:customStyle="1" w:styleId="label">
    <w:name w:val="label"/>
    <w:basedOn w:val="DefaultParagraphFont"/>
    <w:rsid w:val="00F53433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5591"/>
    <w:rPr>
      <w:color w:val="605E5C"/>
      <w:shd w:val="clear" w:color="auto" w:fill="E1DFDD"/>
    </w:rPr>
  </w:style>
  <w:style w:type="character" w:customStyle="1" w:styleId="epub-sectionitem">
    <w:name w:val="epub-section__item"/>
    <w:basedOn w:val="DefaultParagraphFont"/>
    <w:rsid w:val="009101ED"/>
  </w:style>
  <w:style w:type="character" w:styleId="Emphasis">
    <w:name w:val="Emphasis"/>
    <w:basedOn w:val="DefaultParagraphFont"/>
    <w:uiPriority w:val="20"/>
    <w:qFormat/>
    <w:rsid w:val="00196EF1"/>
    <w:rPr>
      <w:i/>
      <w:iCs/>
    </w:rPr>
  </w:style>
  <w:style w:type="paragraph" w:styleId="NoSpacing">
    <w:name w:val="No Spacing"/>
    <w:uiPriority w:val="1"/>
    <w:qFormat/>
    <w:rsid w:val="00453D53"/>
    <w:pPr>
      <w:spacing w:after="0" w:line="240" w:lineRule="auto"/>
    </w:pPr>
  </w:style>
  <w:style w:type="paragraph" w:styleId="Revision">
    <w:name w:val="Revision"/>
    <w:hidden/>
    <w:uiPriority w:val="99"/>
    <w:semiHidden/>
    <w:rsid w:val="00A5266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00DDA"/>
    <w:rPr>
      <w:b/>
      <w:bCs/>
    </w:rPr>
  </w:style>
  <w:style w:type="character" w:customStyle="1" w:styleId="institution">
    <w:name w:val="institution"/>
    <w:basedOn w:val="DefaultParagraphFont"/>
    <w:rsid w:val="00835F21"/>
  </w:style>
  <w:style w:type="character" w:customStyle="1" w:styleId="addr-line">
    <w:name w:val="addr-line"/>
    <w:basedOn w:val="DefaultParagraphFont"/>
    <w:rsid w:val="000F7763"/>
  </w:style>
  <w:style w:type="character" w:styleId="FollowedHyperlink">
    <w:name w:val="FollowedHyperlink"/>
    <w:basedOn w:val="DefaultParagraphFont"/>
    <w:uiPriority w:val="99"/>
    <w:semiHidden/>
    <w:unhideWhenUsed/>
    <w:rsid w:val="0036688B"/>
    <w:rPr>
      <w:color w:val="954F72" w:themeColor="followedHyperlink"/>
      <w:u w:val="single"/>
    </w:rPr>
  </w:style>
  <w:style w:type="character" w:customStyle="1" w:styleId="st">
    <w:name w:val="st"/>
    <w:basedOn w:val="DefaultParagraphFont"/>
    <w:rsid w:val="00DB78A6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D650F"/>
    <w:rPr>
      <w:color w:val="605E5C"/>
      <w:shd w:val="clear" w:color="auto" w:fill="E1DFDD"/>
    </w:rPr>
  </w:style>
  <w:style w:type="character" w:customStyle="1" w:styleId="docsum-authors">
    <w:name w:val="docsum-authors"/>
    <w:basedOn w:val="DefaultParagraphFont"/>
    <w:rsid w:val="000D4DC8"/>
  </w:style>
  <w:style w:type="character" w:customStyle="1" w:styleId="docsum-journal-citation">
    <w:name w:val="docsum-journal-citation"/>
    <w:basedOn w:val="DefaultParagraphFont"/>
    <w:rsid w:val="000D4DC8"/>
  </w:style>
  <w:style w:type="character" w:customStyle="1" w:styleId="citation-part">
    <w:name w:val="citation-part"/>
    <w:basedOn w:val="DefaultParagraphFont"/>
    <w:rsid w:val="000D4DC8"/>
  </w:style>
  <w:style w:type="character" w:customStyle="1" w:styleId="apple-converted-space">
    <w:name w:val="apple-converted-space"/>
    <w:basedOn w:val="DefaultParagraphFont"/>
    <w:rsid w:val="000D4DC8"/>
  </w:style>
  <w:style w:type="character" w:customStyle="1" w:styleId="docsum-pmid">
    <w:name w:val="docsum-pmid"/>
    <w:basedOn w:val="DefaultParagraphFont"/>
    <w:rsid w:val="000D4DC8"/>
  </w:style>
  <w:style w:type="character" w:customStyle="1" w:styleId="free-resources">
    <w:name w:val="free-resources"/>
    <w:basedOn w:val="DefaultParagraphFont"/>
    <w:rsid w:val="000D4DC8"/>
  </w:style>
  <w:style w:type="character" w:customStyle="1" w:styleId="publication-type">
    <w:name w:val="publication-type"/>
    <w:basedOn w:val="DefaultParagraphFont"/>
    <w:rsid w:val="000D4DC8"/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C2A78"/>
    <w:rPr>
      <w:color w:val="605E5C"/>
      <w:shd w:val="clear" w:color="auto" w:fill="E1DFDD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D63C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33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E7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4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8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3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E03451-64D0-6844-8E02-4BF443A0DFD1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6DF171CE4B0C45B7235065BAA5458D" ma:contentTypeVersion="15" ma:contentTypeDescription="Create a new document." ma:contentTypeScope="" ma:versionID="8247b6ff9522a6f51d9bdb4694613827">
  <xsd:schema xmlns:xsd="http://www.w3.org/2001/XMLSchema" xmlns:xs="http://www.w3.org/2001/XMLSchema" xmlns:p="http://schemas.microsoft.com/office/2006/metadata/properties" xmlns:ns1="http://schemas.microsoft.com/sharepoint/v3" xmlns:ns3="bec7a5e3-abd7-4984-a6d1-5db465b76113" xmlns:ns4="5d5a6af0-6f67-4dac-94d1-42f07aaa2eca" targetNamespace="http://schemas.microsoft.com/office/2006/metadata/properties" ma:root="true" ma:fieldsID="cb3ae9821327ae6f629b735998f9f0b0" ns1:_="" ns3:_="" ns4:_="">
    <xsd:import namespace="http://schemas.microsoft.com/sharepoint/v3"/>
    <xsd:import namespace="bec7a5e3-abd7-4984-a6d1-5db465b76113"/>
    <xsd:import namespace="5d5a6af0-6f67-4dac-94d1-42f07aaa2e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7a5e3-abd7-4984-a6d1-5db465b761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6af0-6f67-4dac-94d1-42f07aaa2ec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8F4E45-C409-49A3-8047-CEDC086A51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BA57389-524F-421E-8D00-2A6B7F0EC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ec7a5e3-abd7-4984-a6d1-5db465b76113"/>
    <ds:schemaRef ds:uri="5d5a6af0-6f67-4dac-94d1-42f07aaa2e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FDB9E2-2881-431D-B770-DDB902124E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BDC7F2-56D7-4D3A-8860-2253291F6F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miRNAs affected by current smoking in the airways of COPD patients and healthy smokers.</vt:lpstr>
      <vt:lpstr>miRNAs affected by current smoking in the airways of COPD patients and healthy smokers.</vt:lpstr>
    </vt:vector>
  </TitlesOfParts>
  <Company>Universitair Medisch Centrum Groningen</Company>
  <LinksUpToDate>false</LinksUpToDate>
  <CharactersWithSpaces>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miRNAs affected by current smoking in the airways of COPD patients and healthy smokers.</dc:title>
  <dc:creator>Alen Faiz</dc:creator>
  <cp:keywords>miRNAs, smoking</cp:keywords>
  <cp:lastModifiedBy>Jos van Nijnatten</cp:lastModifiedBy>
  <cp:revision>72</cp:revision>
  <cp:lastPrinted>2020-03-10T11:40:00Z</cp:lastPrinted>
  <dcterms:created xsi:type="dcterms:W3CDTF">2021-07-07T18:51:00Z</dcterms:created>
  <dcterms:modified xsi:type="dcterms:W3CDTF">2022-01-12T14:51:00Z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0x010100966DF171CE4B0C45B7235065BAA5458D</vt:lpwstr>
  </property>
  <property fmtid="{D5CDD505-2E9C-101B-9397-08002B2CF9AE}" pid="3" name="grammarly_documentId">
    <vt:lpwstr>documentId_6794</vt:lpwstr>
  </property>
  <property fmtid="{D5CDD505-2E9C-101B-9397-08002B2CF9AE}" pid="4" name="grammarly_documentContext">
    <vt:lpwstr>{"goals":[],"domain":"general","emotions":[],"dialect":"australian"}</vt:lpwstr>
  </property>
  <property fmtid="{D5CDD505-2E9C-101B-9397-08002B2CF9AE}" pid="5" name="MSIP_Label_51a6c3db-1667-4f49-995a-8b9973972958_Enabled">
    <vt:lpwstr>true</vt:lpwstr>
  </property>
  <property fmtid="{D5CDD505-2E9C-101B-9397-08002B2CF9AE}" pid="6" name="MSIP_Label_51a6c3db-1667-4f49-995a-8b9973972958_SetDate">
    <vt:lpwstr>2021-06-03T22:12:51Z</vt:lpwstr>
  </property>
  <property fmtid="{D5CDD505-2E9C-101B-9397-08002B2CF9AE}" pid="7" name="MSIP_Label_51a6c3db-1667-4f49-995a-8b9973972958_Method">
    <vt:lpwstr>Standard</vt:lpwstr>
  </property>
  <property fmtid="{D5CDD505-2E9C-101B-9397-08002B2CF9AE}" pid="8" name="MSIP_Label_51a6c3db-1667-4f49-995a-8b9973972958_Name">
    <vt:lpwstr>UTS-Internal</vt:lpwstr>
  </property>
  <property fmtid="{D5CDD505-2E9C-101B-9397-08002B2CF9AE}" pid="9" name="MSIP_Label_51a6c3db-1667-4f49-995a-8b9973972958_SiteId">
    <vt:lpwstr>e8911c26-cf9f-4a9c-878e-527807be8791</vt:lpwstr>
  </property>
  <property fmtid="{D5CDD505-2E9C-101B-9397-08002B2CF9AE}" pid="10" name="MSIP_Label_51a6c3db-1667-4f49-995a-8b9973972958_ActionId">
    <vt:lpwstr>1e2e096b-eb76-4fa1-8a26-9fb81fd3fb9b</vt:lpwstr>
  </property>
  <property fmtid="{D5CDD505-2E9C-101B-9397-08002B2CF9AE}" pid="11" name="MSIP_Label_51a6c3db-1667-4f49-995a-8b9973972958_ContentBits">
    <vt:lpwstr>0</vt:lpwstr>
  </property>
</Properties>
</file>