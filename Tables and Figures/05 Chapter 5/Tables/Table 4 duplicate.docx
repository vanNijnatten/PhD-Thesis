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DED72" w14:textId="77777777" w:rsidR="008C41CE" w:rsidRPr="00FA6245" w:rsidRDefault="008C41CE" w:rsidP="008C41CE">
      <w:pPr>
        <w:pStyle w:val="Caption"/>
        <w:keepNext/>
        <w:rPr>
          <w:b/>
          <w:color w:val="FF0000"/>
        </w:rPr>
      </w:pPr>
      <w:bookmarkStart w:id="0" w:name="_Ref17984705"/>
      <w:r w:rsidRPr="00FA6245">
        <w:rPr>
          <w:b/>
        </w:rPr>
        <w:t xml:space="preserve">Table </w:t>
      </w:r>
      <w:r w:rsidR="00413150" w:rsidRPr="007E5A80">
        <w:rPr>
          <w:b/>
          <w:bCs/>
        </w:rPr>
        <w:fldChar w:fldCharType="begin"/>
      </w:r>
      <w:r w:rsidR="00413150" w:rsidRPr="007E5A80">
        <w:rPr>
          <w:b/>
          <w:bCs/>
        </w:rPr>
        <w:instrText xml:space="preserve"> SEQ Table \* ARABIC </w:instrText>
      </w:r>
      <w:r w:rsidR="00413150" w:rsidRPr="007E5A80">
        <w:rPr>
          <w:b/>
          <w:bCs/>
        </w:rPr>
        <w:fldChar w:fldCharType="separate"/>
      </w:r>
      <w:r w:rsidR="004D678B" w:rsidRPr="007E5A80">
        <w:rPr>
          <w:b/>
          <w:bCs/>
          <w:noProof/>
        </w:rPr>
        <w:t>4</w:t>
      </w:r>
      <w:r w:rsidR="00413150" w:rsidRPr="007E5A80">
        <w:rPr>
          <w:b/>
          <w:bCs/>
          <w:noProof/>
        </w:rPr>
        <w:fldChar w:fldCharType="end"/>
      </w:r>
      <w:bookmarkEnd w:id="0"/>
      <w:r w:rsidR="007E5A80" w:rsidRPr="007E5A80">
        <w:rPr>
          <w:b/>
          <w:bCs/>
        </w:rPr>
        <w:t>.</w:t>
      </w:r>
      <w:r w:rsidRPr="00FA6245">
        <w:rPr>
          <w:b/>
        </w:rPr>
        <w:t xml:space="preserve"> </w:t>
      </w:r>
      <w:r w:rsidR="00AC7B21" w:rsidRPr="00FA6245">
        <w:rPr>
          <w:b/>
        </w:rPr>
        <w:t xml:space="preserve">Significant gene sets </w:t>
      </w:r>
      <w:r w:rsidR="00D75FC3" w:rsidRPr="00FA6245">
        <w:rPr>
          <w:b/>
        </w:rPr>
        <w:t xml:space="preserve">negatively </w:t>
      </w:r>
      <w:r w:rsidR="0061563C" w:rsidRPr="00FA6245">
        <w:rPr>
          <w:b/>
        </w:rPr>
        <w:t xml:space="preserve">affected by </w:t>
      </w:r>
      <w:r w:rsidR="006A61BB" w:rsidRPr="00FA6245">
        <w:rPr>
          <w:b/>
        </w:rPr>
        <w:t xml:space="preserve">the identified </w:t>
      </w:r>
      <w:r w:rsidR="00685CE2" w:rsidRPr="00FA6245">
        <w:rPr>
          <w:b/>
        </w:rPr>
        <w:t>miRNAs</w:t>
      </w:r>
      <w:r w:rsidR="0061563C" w:rsidRPr="00FA6245">
        <w:rPr>
          <w:b/>
        </w:rPr>
        <w:t xml:space="preserve"> in COPD patients</w:t>
      </w:r>
      <w:r w:rsidR="00685CE2" w:rsidRPr="00FA6245">
        <w:rPr>
          <w:b/>
        </w:rPr>
        <w:t xml:space="preserve"> and asymptomatic participants</w:t>
      </w:r>
      <w:r w:rsidR="0061563C" w:rsidRPr="00FA6245">
        <w:rPr>
          <w:b/>
        </w:rPr>
        <w:t>.</w:t>
      </w:r>
      <w:r w:rsidR="00E35980" w:rsidRPr="00FA6245">
        <w:rPr>
          <w:b/>
        </w:rPr>
        <w:t xml:space="preserve"> Only </w:t>
      </w:r>
      <w:r w:rsidR="00685CE2" w:rsidRPr="00FA6245">
        <w:rPr>
          <w:b/>
        </w:rPr>
        <w:t xml:space="preserve">the top </w:t>
      </w:r>
      <w:r w:rsidR="00E35980" w:rsidRPr="00FA6245">
        <w:rPr>
          <w:b/>
        </w:rPr>
        <w:t>pathways with a family-wise error rate &lt;</w:t>
      </w:r>
      <w:r w:rsidR="00180B6E" w:rsidRPr="00FA6245">
        <w:rPr>
          <w:b/>
        </w:rPr>
        <w:t xml:space="preserve"> </w:t>
      </w:r>
      <w:r w:rsidR="00E35980" w:rsidRPr="00FA6245">
        <w:rPr>
          <w:b/>
        </w:rPr>
        <w:t xml:space="preserve">0.05 </w:t>
      </w:r>
      <w:r w:rsidR="00685CE2" w:rsidRPr="00FA6245">
        <w:rPr>
          <w:b/>
        </w:rPr>
        <w:t xml:space="preserve">in the COPD patients </w:t>
      </w:r>
      <w:r w:rsidR="00E35980" w:rsidRPr="00FA6245">
        <w:rPr>
          <w:b/>
        </w:rPr>
        <w:t>are shown.</w:t>
      </w:r>
      <w:r w:rsidR="00102AFA" w:rsidRPr="00FA6245">
        <w:rPr>
          <w:b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4359"/>
        <w:gridCol w:w="1114"/>
        <w:gridCol w:w="1115"/>
        <w:gridCol w:w="1117"/>
        <w:gridCol w:w="1115"/>
        <w:gridCol w:w="1115"/>
        <w:gridCol w:w="1120"/>
        <w:gridCol w:w="1001"/>
      </w:tblGrid>
      <w:tr w:rsidR="00520334" w14:paraId="10C52F9B" w14:textId="77777777" w:rsidTr="00520334">
        <w:trPr>
          <w:trHeight w:val="190"/>
        </w:trPr>
        <w:tc>
          <w:tcPr>
            <w:tcW w:w="349" w:type="pct"/>
            <w:vMerge w:val="restart"/>
            <w:vAlign w:val="bottom"/>
          </w:tcPr>
          <w:p w14:paraId="796AFD03" w14:textId="77777777" w:rsidR="003F59E6" w:rsidRDefault="003F59E6" w:rsidP="0052033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miRNA</w:t>
            </w:r>
          </w:p>
        </w:tc>
        <w:tc>
          <w:tcPr>
            <w:tcW w:w="1682" w:type="pct"/>
            <w:vMerge w:val="restart"/>
            <w:vAlign w:val="bottom"/>
          </w:tcPr>
          <w:p w14:paraId="18794AB0" w14:textId="77777777" w:rsidR="003F59E6" w:rsidRDefault="003F59E6" w:rsidP="0052033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Gene sets</w:t>
            </w:r>
          </w:p>
        </w:tc>
        <w:tc>
          <w:tcPr>
            <w:tcW w:w="1291" w:type="pct"/>
            <w:gridSpan w:val="3"/>
            <w:tcBorders>
              <w:bottom w:val="single" w:sz="4" w:space="0" w:color="auto"/>
            </w:tcBorders>
          </w:tcPr>
          <w:p w14:paraId="0032F950" w14:textId="77777777" w:rsidR="003F59E6" w:rsidRDefault="00520334" w:rsidP="003F59E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COPD</w:t>
            </w:r>
          </w:p>
        </w:tc>
        <w:tc>
          <w:tcPr>
            <w:tcW w:w="1292" w:type="pct"/>
            <w:gridSpan w:val="3"/>
            <w:tcBorders>
              <w:bottom w:val="single" w:sz="4" w:space="0" w:color="auto"/>
            </w:tcBorders>
          </w:tcPr>
          <w:p w14:paraId="3E932E75" w14:textId="77777777" w:rsidR="003F59E6" w:rsidRDefault="00520334" w:rsidP="003F59E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Asymptomatic</w:t>
            </w:r>
          </w:p>
        </w:tc>
        <w:tc>
          <w:tcPr>
            <w:tcW w:w="386" w:type="pct"/>
            <w:vMerge w:val="restart"/>
            <w:vAlign w:val="bottom"/>
          </w:tcPr>
          <w:p w14:paraId="2F6A016B" w14:textId="77777777" w:rsidR="003F59E6" w:rsidRDefault="003F59E6" w:rsidP="0052033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genes</w:t>
            </w:r>
          </w:p>
        </w:tc>
      </w:tr>
      <w:tr w:rsidR="00520334" w14:paraId="17B49F62" w14:textId="77777777" w:rsidTr="00520334">
        <w:trPr>
          <w:trHeight w:val="620"/>
        </w:trPr>
        <w:tc>
          <w:tcPr>
            <w:tcW w:w="349" w:type="pct"/>
            <w:vMerge/>
            <w:tcBorders>
              <w:bottom w:val="single" w:sz="4" w:space="0" w:color="auto"/>
            </w:tcBorders>
          </w:tcPr>
          <w:p w14:paraId="77BFF697" w14:textId="77777777" w:rsidR="003F59E6" w:rsidRDefault="003F59E6" w:rsidP="003F59E6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682" w:type="pct"/>
            <w:vMerge/>
            <w:tcBorders>
              <w:bottom w:val="single" w:sz="4" w:space="0" w:color="auto"/>
            </w:tcBorders>
          </w:tcPr>
          <w:p w14:paraId="1A640248" w14:textId="77777777" w:rsidR="003F59E6" w:rsidRDefault="003F59E6" w:rsidP="003F59E6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43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B84EB7" w14:textId="77777777" w:rsidR="003F59E6" w:rsidRDefault="003F59E6" w:rsidP="0052033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NES</w:t>
            </w:r>
          </w:p>
        </w:tc>
        <w:tc>
          <w:tcPr>
            <w:tcW w:w="43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B06BB0" w14:textId="77777777" w:rsidR="003F59E6" w:rsidRDefault="003F59E6" w:rsidP="0052033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FWER P-value</w:t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03B65" w14:textId="77777777" w:rsidR="003F59E6" w:rsidRDefault="003F59E6" w:rsidP="0052033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Core-enriched genes</w:t>
            </w:r>
          </w:p>
        </w:tc>
        <w:tc>
          <w:tcPr>
            <w:tcW w:w="43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93604A" w14:textId="77777777" w:rsidR="003F59E6" w:rsidRDefault="003F59E6" w:rsidP="0052033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NES</w:t>
            </w:r>
          </w:p>
        </w:tc>
        <w:tc>
          <w:tcPr>
            <w:tcW w:w="43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E1E57B" w14:textId="77777777" w:rsidR="003F59E6" w:rsidRDefault="003F59E6" w:rsidP="0052033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FWER P-value</w:t>
            </w:r>
          </w:p>
        </w:tc>
        <w:tc>
          <w:tcPr>
            <w:tcW w:w="43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2D570F" w14:textId="77777777" w:rsidR="003F59E6" w:rsidRDefault="003F59E6" w:rsidP="0052033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Core-enriched genes</w:t>
            </w:r>
          </w:p>
        </w:tc>
        <w:tc>
          <w:tcPr>
            <w:tcW w:w="386" w:type="pct"/>
            <w:vMerge/>
            <w:tcBorders>
              <w:bottom w:val="single" w:sz="4" w:space="0" w:color="auto"/>
            </w:tcBorders>
          </w:tcPr>
          <w:p w14:paraId="637196D7" w14:textId="77777777" w:rsidR="003F59E6" w:rsidRDefault="003F59E6" w:rsidP="003F59E6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520334" w14:paraId="39BA45CE" w14:textId="77777777" w:rsidTr="00520334">
        <w:tc>
          <w:tcPr>
            <w:tcW w:w="349" w:type="pct"/>
            <w:vMerge w:val="restart"/>
            <w:tcBorders>
              <w:top w:val="single" w:sz="4" w:space="0" w:color="auto"/>
            </w:tcBorders>
            <w:textDirection w:val="btLr"/>
          </w:tcPr>
          <w:p w14:paraId="07532DF3" w14:textId="77777777" w:rsidR="00520334" w:rsidRPr="009C2BD3" w:rsidRDefault="00520334" w:rsidP="00520334">
            <w:pPr>
              <w:spacing w:line="240" w:lineRule="auto"/>
              <w:ind w:left="113" w:right="113"/>
              <w:jc w:val="right"/>
            </w:pPr>
            <w:r>
              <w:rPr>
                <w:rFonts w:ascii="Calibri" w:hAnsi="Calibri"/>
                <w:color w:val="000000"/>
              </w:rPr>
              <w:t>miR-203a-3p</w:t>
            </w:r>
          </w:p>
        </w:tc>
        <w:tc>
          <w:tcPr>
            <w:tcW w:w="1682" w:type="pct"/>
            <w:tcBorders>
              <w:top w:val="single" w:sz="4" w:space="0" w:color="auto"/>
            </w:tcBorders>
          </w:tcPr>
          <w:p w14:paraId="1D16715C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Cytokine</w:t>
            </w:r>
            <w:r w:rsidR="0095625D">
              <w:t>-</w:t>
            </w:r>
            <w:r w:rsidRPr="00747D66">
              <w:t>Cytokine Receptor Interaction</w:t>
            </w:r>
          </w:p>
        </w:tc>
        <w:tc>
          <w:tcPr>
            <w:tcW w:w="430" w:type="pct"/>
            <w:tcBorders>
              <w:top w:val="single" w:sz="4" w:space="0" w:color="auto"/>
            </w:tcBorders>
          </w:tcPr>
          <w:p w14:paraId="0107A51A" w14:textId="77777777" w:rsidR="00520334" w:rsidRDefault="00520334" w:rsidP="003F59E6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/>
                <w:color w:val="000000"/>
              </w:rPr>
              <w:t>-2.58</w:t>
            </w:r>
          </w:p>
        </w:tc>
        <w:tc>
          <w:tcPr>
            <w:tcW w:w="430" w:type="pct"/>
            <w:tcBorders>
              <w:top w:val="single" w:sz="4" w:space="0" w:color="auto"/>
            </w:tcBorders>
          </w:tcPr>
          <w:p w14:paraId="1D557F49" w14:textId="77777777" w:rsidR="00520334" w:rsidRDefault="00520334" w:rsidP="003F59E6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  <w:tcBorders>
              <w:top w:val="single" w:sz="4" w:space="0" w:color="auto"/>
            </w:tcBorders>
          </w:tcPr>
          <w:p w14:paraId="7400C6C5" w14:textId="77777777" w:rsidR="00520334" w:rsidRPr="00E02C88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122</w:t>
            </w:r>
          </w:p>
        </w:tc>
        <w:tc>
          <w:tcPr>
            <w:tcW w:w="430" w:type="pct"/>
            <w:tcBorders>
              <w:top w:val="single" w:sz="4" w:space="0" w:color="auto"/>
            </w:tcBorders>
          </w:tcPr>
          <w:p w14:paraId="5CD66232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-2.78</w:t>
            </w:r>
          </w:p>
        </w:tc>
        <w:tc>
          <w:tcPr>
            <w:tcW w:w="430" w:type="pct"/>
            <w:tcBorders>
              <w:top w:val="single" w:sz="4" w:space="0" w:color="auto"/>
            </w:tcBorders>
          </w:tcPr>
          <w:p w14:paraId="27820CAE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  <w:tcBorders>
              <w:top w:val="single" w:sz="4" w:space="0" w:color="auto"/>
            </w:tcBorders>
          </w:tcPr>
          <w:p w14:paraId="432D33FF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</w:t>
            </w:r>
          </w:p>
        </w:tc>
        <w:tc>
          <w:tcPr>
            <w:tcW w:w="386" w:type="pct"/>
            <w:tcBorders>
              <w:top w:val="single" w:sz="4" w:space="0" w:color="auto"/>
            </w:tcBorders>
          </w:tcPr>
          <w:p w14:paraId="38308DBC" w14:textId="77777777" w:rsidR="00520334" w:rsidRDefault="00520334" w:rsidP="003F59E6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/>
                <w:color w:val="000000"/>
              </w:rPr>
              <w:t>253</w:t>
            </w:r>
          </w:p>
        </w:tc>
      </w:tr>
      <w:tr w:rsidR="00520334" w14:paraId="76975ABC" w14:textId="77777777" w:rsidTr="00520334">
        <w:tc>
          <w:tcPr>
            <w:tcW w:w="349" w:type="pct"/>
            <w:vMerge/>
          </w:tcPr>
          <w:p w14:paraId="3A14C7E1" w14:textId="77777777" w:rsidR="00520334" w:rsidRPr="009C2BD3" w:rsidRDefault="00520334" w:rsidP="00520334">
            <w:pPr>
              <w:spacing w:line="240" w:lineRule="auto"/>
              <w:jc w:val="right"/>
            </w:pPr>
          </w:p>
        </w:tc>
        <w:tc>
          <w:tcPr>
            <w:tcW w:w="1682" w:type="pct"/>
          </w:tcPr>
          <w:p w14:paraId="4A44C69F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Intestinal Immune Network For Ig</w:t>
            </w:r>
            <w:r w:rsidR="00D73C91">
              <w:t>A</w:t>
            </w:r>
            <w:r w:rsidRPr="00747D66">
              <w:t xml:space="preserve"> Production</w:t>
            </w:r>
          </w:p>
        </w:tc>
        <w:tc>
          <w:tcPr>
            <w:tcW w:w="430" w:type="pct"/>
          </w:tcPr>
          <w:p w14:paraId="4B84B154" w14:textId="77777777" w:rsidR="00520334" w:rsidRDefault="00520334" w:rsidP="003F59E6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/>
                <w:color w:val="000000"/>
              </w:rPr>
              <w:t>-2.53</w:t>
            </w:r>
          </w:p>
        </w:tc>
        <w:tc>
          <w:tcPr>
            <w:tcW w:w="430" w:type="pct"/>
          </w:tcPr>
          <w:p w14:paraId="3C93CF1D" w14:textId="77777777" w:rsidR="00520334" w:rsidRDefault="00520334" w:rsidP="003F59E6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0D7D5F15" w14:textId="77777777" w:rsidR="00520334" w:rsidRPr="00E02C88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430" w:type="pct"/>
          </w:tcPr>
          <w:p w14:paraId="1DB5706A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-2.92</w:t>
            </w:r>
          </w:p>
        </w:tc>
        <w:tc>
          <w:tcPr>
            <w:tcW w:w="430" w:type="pct"/>
          </w:tcPr>
          <w:p w14:paraId="54A6466F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09E8E572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386" w:type="pct"/>
          </w:tcPr>
          <w:p w14:paraId="46B70714" w14:textId="77777777" w:rsidR="00520334" w:rsidRDefault="00520334" w:rsidP="003F59E6">
            <w:pPr>
              <w:spacing w:line="240" w:lineRule="auto"/>
              <w:rPr>
                <w:b/>
                <w:bCs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</w:tr>
      <w:tr w:rsidR="00520334" w14:paraId="66136AF0" w14:textId="77777777" w:rsidTr="00520334">
        <w:tc>
          <w:tcPr>
            <w:tcW w:w="349" w:type="pct"/>
            <w:vMerge/>
          </w:tcPr>
          <w:p w14:paraId="2780E1A6" w14:textId="77777777" w:rsidR="00520334" w:rsidRPr="009C2BD3" w:rsidRDefault="00520334" w:rsidP="00520334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165D60D1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Focal Adhesion</w:t>
            </w:r>
          </w:p>
        </w:tc>
        <w:tc>
          <w:tcPr>
            <w:tcW w:w="430" w:type="pct"/>
          </w:tcPr>
          <w:p w14:paraId="1757FEA8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-2.46</w:t>
            </w:r>
          </w:p>
        </w:tc>
        <w:tc>
          <w:tcPr>
            <w:tcW w:w="430" w:type="pct"/>
          </w:tcPr>
          <w:p w14:paraId="25D12682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63BF1AE6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430" w:type="pct"/>
          </w:tcPr>
          <w:p w14:paraId="3577C2F2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-2.27</w:t>
            </w:r>
          </w:p>
        </w:tc>
        <w:tc>
          <w:tcPr>
            <w:tcW w:w="430" w:type="pct"/>
          </w:tcPr>
          <w:p w14:paraId="4E7E8C23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8.00E-03</w:t>
            </w:r>
          </w:p>
        </w:tc>
        <w:tc>
          <w:tcPr>
            <w:tcW w:w="432" w:type="pct"/>
          </w:tcPr>
          <w:p w14:paraId="67D30CD4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386" w:type="pct"/>
          </w:tcPr>
          <w:p w14:paraId="26A0135C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</w:t>
            </w:r>
          </w:p>
        </w:tc>
      </w:tr>
      <w:tr w:rsidR="00520334" w14:paraId="452194F4" w14:textId="77777777" w:rsidTr="00520334">
        <w:tc>
          <w:tcPr>
            <w:tcW w:w="349" w:type="pct"/>
            <w:vMerge/>
          </w:tcPr>
          <w:p w14:paraId="11FA7413" w14:textId="77777777" w:rsidR="00520334" w:rsidRPr="009C2BD3" w:rsidRDefault="00520334" w:rsidP="00520334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5043AC2E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Systemic Lupus Erythematosus</w:t>
            </w:r>
          </w:p>
        </w:tc>
        <w:tc>
          <w:tcPr>
            <w:tcW w:w="430" w:type="pct"/>
          </w:tcPr>
          <w:p w14:paraId="4F315227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-2.43</w:t>
            </w:r>
          </w:p>
        </w:tc>
        <w:tc>
          <w:tcPr>
            <w:tcW w:w="430" w:type="pct"/>
          </w:tcPr>
          <w:p w14:paraId="32297C28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7C8CEA23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430" w:type="pct"/>
          </w:tcPr>
          <w:p w14:paraId="44FF383A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-2.96</w:t>
            </w:r>
          </w:p>
        </w:tc>
        <w:tc>
          <w:tcPr>
            <w:tcW w:w="430" w:type="pct"/>
          </w:tcPr>
          <w:p w14:paraId="0E1CD81F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039BE8F1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386" w:type="pct"/>
          </w:tcPr>
          <w:p w14:paraId="0F442A90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</w:tr>
      <w:tr w:rsidR="00520334" w14:paraId="1AA331FA" w14:textId="77777777" w:rsidTr="00520334">
        <w:tc>
          <w:tcPr>
            <w:tcW w:w="349" w:type="pct"/>
            <w:vMerge/>
          </w:tcPr>
          <w:p w14:paraId="345C28C9" w14:textId="77777777" w:rsidR="00520334" w:rsidRPr="009C2BD3" w:rsidRDefault="00520334" w:rsidP="00520334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4E95802F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Autoimmune Thyroid Disease</w:t>
            </w:r>
          </w:p>
        </w:tc>
        <w:tc>
          <w:tcPr>
            <w:tcW w:w="430" w:type="pct"/>
          </w:tcPr>
          <w:p w14:paraId="58636AC2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-2.43</w:t>
            </w:r>
          </w:p>
        </w:tc>
        <w:tc>
          <w:tcPr>
            <w:tcW w:w="430" w:type="pct"/>
          </w:tcPr>
          <w:p w14:paraId="79036C97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1369CE13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430" w:type="pct"/>
          </w:tcPr>
          <w:p w14:paraId="5D13740F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-2.71</w:t>
            </w:r>
          </w:p>
        </w:tc>
        <w:tc>
          <w:tcPr>
            <w:tcW w:w="430" w:type="pct"/>
          </w:tcPr>
          <w:p w14:paraId="4E585663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2DF7063B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386" w:type="pct"/>
          </w:tcPr>
          <w:p w14:paraId="78B6DF58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</w:tr>
      <w:tr w:rsidR="00520334" w14:paraId="53CEB7AE" w14:textId="77777777" w:rsidTr="00520334">
        <w:tc>
          <w:tcPr>
            <w:tcW w:w="349" w:type="pct"/>
            <w:vMerge/>
          </w:tcPr>
          <w:p w14:paraId="01C0F2CE" w14:textId="77777777" w:rsidR="00520334" w:rsidRPr="009C2BD3" w:rsidRDefault="00520334" w:rsidP="00520334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622F780A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Hematopoietic Cell Lineage</w:t>
            </w:r>
          </w:p>
        </w:tc>
        <w:tc>
          <w:tcPr>
            <w:tcW w:w="430" w:type="pct"/>
          </w:tcPr>
          <w:p w14:paraId="521D021C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-2.42</w:t>
            </w:r>
          </w:p>
        </w:tc>
        <w:tc>
          <w:tcPr>
            <w:tcW w:w="430" w:type="pct"/>
          </w:tcPr>
          <w:p w14:paraId="3DE6BAEC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579DC5E7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430" w:type="pct"/>
          </w:tcPr>
          <w:p w14:paraId="5ABE0469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-2.80</w:t>
            </w:r>
          </w:p>
        </w:tc>
        <w:tc>
          <w:tcPr>
            <w:tcW w:w="430" w:type="pct"/>
          </w:tcPr>
          <w:p w14:paraId="46BC13A6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384AA989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386" w:type="pct"/>
          </w:tcPr>
          <w:p w14:paraId="2356CBA1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</w:tr>
      <w:tr w:rsidR="00520334" w14:paraId="0A5B37F1" w14:textId="77777777" w:rsidTr="00520334">
        <w:tc>
          <w:tcPr>
            <w:tcW w:w="349" w:type="pct"/>
            <w:vMerge/>
          </w:tcPr>
          <w:p w14:paraId="3C696008" w14:textId="77777777" w:rsidR="00520334" w:rsidRPr="009C2BD3" w:rsidRDefault="00520334" w:rsidP="00520334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3195FA3C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Asthma</w:t>
            </w:r>
          </w:p>
        </w:tc>
        <w:tc>
          <w:tcPr>
            <w:tcW w:w="430" w:type="pct"/>
          </w:tcPr>
          <w:p w14:paraId="61AD95C7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-2.42</w:t>
            </w:r>
          </w:p>
        </w:tc>
        <w:tc>
          <w:tcPr>
            <w:tcW w:w="430" w:type="pct"/>
          </w:tcPr>
          <w:p w14:paraId="5B57E628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562577D4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430" w:type="pct"/>
          </w:tcPr>
          <w:p w14:paraId="7672DE0C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-2.54</w:t>
            </w:r>
          </w:p>
        </w:tc>
        <w:tc>
          <w:tcPr>
            <w:tcW w:w="430" w:type="pct"/>
          </w:tcPr>
          <w:p w14:paraId="2FBD70FD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11A472DA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386" w:type="pct"/>
          </w:tcPr>
          <w:p w14:paraId="6CD6DFF9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</w:tr>
      <w:tr w:rsidR="00520334" w14:paraId="544BB42B" w14:textId="77777777" w:rsidTr="00520334">
        <w:tc>
          <w:tcPr>
            <w:tcW w:w="349" w:type="pct"/>
            <w:vMerge/>
          </w:tcPr>
          <w:p w14:paraId="687DBBFD" w14:textId="77777777" w:rsidR="00520334" w:rsidRPr="009C2BD3" w:rsidRDefault="00520334" w:rsidP="00520334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3AA1D5E4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Cell Adhesion Molecules Cams</w:t>
            </w:r>
          </w:p>
        </w:tc>
        <w:tc>
          <w:tcPr>
            <w:tcW w:w="430" w:type="pct"/>
          </w:tcPr>
          <w:p w14:paraId="6D9764C4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-2.41</w:t>
            </w:r>
          </w:p>
        </w:tc>
        <w:tc>
          <w:tcPr>
            <w:tcW w:w="430" w:type="pct"/>
          </w:tcPr>
          <w:p w14:paraId="6401A458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2E0AA899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430" w:type="pct"/>
          </w:tcPr>
          <w:p w14:paraId="69F2CD3F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-2.58</w:t>
            </w:r>
          </w:p>
        </w:tc>
        <w:tc>
          <w:tcPr>
            <w:tcW w:w="430" w:type="pct"/>
          </w:tcPr>
          <w:p w14:paraId="22B8D7A9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283625D8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386" w:type="pct"/>
          </w:tcPr>
          <w:p w14:paraId="405692D4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126</w:t>
            </w:r>
          </w:p>
        </w:tc>
      </w:tr>
      <w:tr w:rsidR="00520334" w14:paraId="40117367" w14:textId="77777777" w:rsidTr="00520334">
        <w:tc>
          <w:tcPr>
            <w:tcW w:w="349" w:type="pct"/>
            <w:vMerge/>
          </w:tcPr>
          <w:p w14:paraId="774BB7B3" w14:textId="77777777" w:rsidR="00520334" w:rsidRPr="009C2BD3" w:rsidRDefault="00520334" w:rsidP="00520334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2ED34551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Allograft Rejection</w:t>
            </w:r>
          </w:p>
        </w:tc>
        <w:tc>
          <w:tcPr>
            <w:tcW w:w="430" w:type="pct"/>
          </w:tcPr>
          <w:p w14:paraId="7A16EE7E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-2.41</w:t>
            </w:r>
          </w:p>
        </w:tc>
        <w:tc>
          <w:tcPr>
            <w:tcW w:w="430" w:type="pct"/>
          </w:tcPr>
          <w:p w14:paraId="5CC84F35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0B9392C7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430" w:type="pct"/>
          </w:tcPr>
          <w:p w14:paraId="37728CB3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-2.99</w:t>
            </w:r>
          </w:p>
        </w:tc>
        <w:tc>
          <w:tcPr>
            <w:tcW w:w="430" w:type="pct"/>
          </w:tcPr>
          <w:p w14:paraId="408C6F8A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669FEA08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386" w:type="pct"/>
          </w:tcPr>
          <w:p w14:paraId="1FE21A23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</w:tr>
      <w:tr w:rsidR="00520334" w14:paraId="3FB539FF" w14:textId="77777777" w:rsidTr="00520334">
        <w:tc>
          <w:tcPr>
            <w:tcW w:w="349" w:type="pct"/>
            <w:vMerge/>
          </w:tcPr>
          <w:p w14:paraId="78850337" w14:textId="77777777" w:rsidR="00520334" w:rsidRPr="009C2BD3" w:rsidRDefault="00520334" w:rsidP="00520334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21D95C27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Complement And Coagulation Cascades</w:t>
            </w:r>
          </w:p>
        </w:tc>
        <w:tc>
          <w:tcPr>
            <w:tcW w:w="430" w:type="pct"/>
          </w:tcPr>
          <w:p w14:paraId="2AB111B8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-2.32</w:t>
            </w:r>
          </w:p>
        </w:tc>
        <w:tc>
          <w:tcPr>
            <w:tcW w:w="430" w:type="pct"/>
          </w:tcPr>
          <w:p w14:paraId="6601999B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666EC060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430" w:type="pct"/>
          </w:tcPr>
          <w:p w14:paraId="41D70063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-2.18</w:t>
            </w:r>
          </w:p>
        </w:tc>
        <w:tc>
          <w:tcPr>
            <w:tcW w:w="430" w:type="pct"/>
          </w:tcPr>
          <w:p w14:paraId="7036A3D0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1.60E-02</w:t>
            </w:r>
          </w:p>
        </w:tc>
        <w:tc>
          <w:tcPr>
            <w:tcW w:w="432" w:type="pct"/>
          </w:tcPr>
          <w:p w14:paraId="7B375832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386" w:type="pct"/>
          </w:tcPr>
          <w:p w14:paraId="153F7D43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</w:tr>
      <w:tr w:rsidR="00520334" w14:paraId="10D58A28" w14:textId="77777777" w:rsidTr="00520334">
        <w:tc>
          <w:tcPr>
            <w:tcW w:w="349" w:type="pct"/>
            <w:vMerge/>
          </w:tcPr>
          <w:p w14:paraId="267ED07E" w14:textId="77777777" w:rsidR="00520334" w:rsidRPr="009C2BD3" w:rsidRDefault="00520334" w:rsidP="00520334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6A1137FB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ECM Receptor Interaction</w:t>
            </w:r>
          </w:p>
        </w:tc>
        <w:tc>
          <w:tcPr>
            <w:tcW w:w="430" w:type="pct"/>
          </w:tcPr>
          <w:p w14:paraId="319D7997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-2.29</w:t>
            </w:r>
          </w:p>
        </w:tc>
        <w:tc>
          <w:tcPr>
            <w:tcW w:w="430" w:type="pct"/>
          </w:tcPr>
          <w:p w14:paraId="014E74CB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39E3488B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430" w:type="pct"/>
          </w:tcPr>
          <w:p w14:paraId="5F62CA32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-2.04</w:t>
            </w:r>
          </w:p>
        </w:tc>
        <w:tc>
          <w:tcPr>
            <w:tcW w:w="430" w:type="pct"/>
          </w:tcPr>
          <w:p w14:paraId="6BF3D354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4.20E-02</w:t>
            </w:r>
          </w:p>
        </w:tc>
        <w:tc>
          <w:tcPr>
            <w:tcW w:w="432" w:type="pct"/>
          </w:tcPr>
          <w:p w14:paraId="03FF1E54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386" w:type="pct"/>
          </w:tcPr>
          <w:p w14:paraId="6D3B23B3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</w:tr>
      <w:tr w:rsidR="00520334" w14:paraId="6D1A97E6" w14:textId="77777777" w:rsidTr="00520334">
        <w:tc>
          <w:tcPr>
            <w:tcW w:w="349" w:type="pct"/>
            <w:vMerge/>
          </w:tcPr>
          <w:p w14:paraId="6B21EB62" w14:textId="77777777" w:rsidR="00520334" w:rsidRPr="009C2BD3" w:rsidRDefault="00520334" w:rsidP="00520334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0F4FFA0D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Chemokine Signaling</w:t>
            </w:r>
          </w:p>
        </w:tc>
        <w:tc>
          <w:tcPr>
            <w:tcW w:w="430" w:type="pct"/>
          </w:tcPr>
          <w:p w14:paraId="0A388A7C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-2.27</w:t>
            </w:r>
          </w:p>
        </w:tc>
        <w:tc>
          <w:tcPr>
            <w:tcW w:w="430" w:type="pct"/>
          </w:tcPr>
          <w:p w14:paraId="36256EA5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5512813D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430" w:type="pct"/>
          </w:tcPr>
          <w:p w14:paraId="41F4DE12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-2.21</w:t>
            </w:r>
          </w:p>
        </w:tc>
        <w:tc>
          <w:tcPr>
            <w:tcW w:w="430" w:type="pct"/>
          </w:tcPr>
          <w:p w14:paraId="69F83B5E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1.30E-02</w:t>
            </w:r>
          </w:p>
        </w:tc>
        <w:tc>
          <w:tcPr>
            <w:tcW w:w="432" w:type="pct"/>
          </w:tcPr>
          <w:p w14:paraId="730A7563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386" w:type="pct"/>
          </w:tcPr>
          <w:p w14:paraId="73465AE9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179</w:t>
            </w:r>
          </w:p>
        </w:tc>
      </w:tr>
      <w:tr w:rsidR="00520334" w14:paraId="31D614CE" w14:textId="77777777" w:rsidTr="00520334">
        <w:tc>
          <w:tcPr>
            <w:tcW w:w="349" w:type="pct"/>
            <w:vMerge/>
          </w:tcPr>
          <w:p w14:paraId="30424B1E" w14:textId="77777777" w:rsidR="00520334" w:rsidRPr="009C2BD3" w:rsidRDefault="00520334" w:rsidP="00520334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7A487B69" w14:textId="77777777" w:rsidR="00520334" w:rsidRDefault="00520334" w:rsidP="00520334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Leishmania Infection</w:t>
            </w:r>
          </w:p>
        </w:tc>
        <w:tc>
          <w:tcPr>
            <w:tcW w:w="430" w:type="pct"/>
          </w:tcPr>
          <w:p w14:paraId="49B37038" w14:textId="77777777" w:rsidR="00520334" w:rsidRDefault="00520334" w:rsidP="0052033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-2.25</w:t>
            </w:r>
          </w:p>
        </w:tc>
        <w:tc>
          <w:tcPr>
            <w:tcW w:w="430" w:type="pct"/>
          </w:tcPr>
          <w:p w14:paraId="03E4DE9A" w14:textId="77777777" w:rsidR="00520334" w:rsidRDefault="00520334" w:rsidP="0052033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7E3C6DA4" w14:textId="77777777" w:rsidR="00520334" w:rsidRDefault="00520334" w:rsidP="00520334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430" w:type="pct"/>
          </w:tcPr>
          <w:p w14:paraId="6F473984" w14:textId="77777777" w:rsidR="00520334" w:rsidRDefault="00520334" w:rsidP="0052033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-2.84</w:t>
            </w:r>
          </w:p>
        </w:tc>
        <w:tc>
          <w:tcPr>
            <w:tcW w:w="430" w:type="pct"/>
          </w:tcPr>
          <w:p w14:paraId="1A76706C" w14:textId="77777777" w:rsidR="00520334" w:rsidRDefault="00520334" w:rsidP="0052033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4CC38F43" w14:textId="77777777" w:rsidR="00520334" w:rsidRDefault="00520334" w:rsidP="0052033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386" w:type="pct"/>
          </w:tcPr>
          <w:p w14:paraId="055BE7BE" w14:textId="77777777" w:rsidR="00520334" w:rsidRDefault="00520334" w:rsidP="0052033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</w:tr>
      <w:tr w:rsidR="00520334" w14:paraId="48313785" w14:textId="77777777" w:rsidTr="00520334">
        <w:tc>
          <w:tcPr>
            <w:tcW w:w="349" w:type="pct"/>
            <w:vMerge w:val="restart"/>
            <w:textDirection w:val="btLr"/>
          </w:tcPr>
          <w:p w14:paraId="7CE8DFD3" w14:textId="77777777" w:rsidR="00520334" w:rsidRPr="009C2BD3" w:rsidRDefault="00520334" w:rsidP="00520334">
            <w:pPr>
              <w:spacing w:line="240" w:lineRule="auto"/>
              <w:ind w:left="113" w:right="113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miR-375</w:t>
            </w:r>
          </w:p>
        </w:tc>
        <w:tc>
          <w:tcPr>
            <w:tcW w:w="1682" w:type="pct"/>
          </w:tcPr>
          <w:p w14:paraId="0CDF9C50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Ribosome</w:t>
            </w:r>
          </w:p>
        </w:tc>
        <w:tc>
          <w:tcPr>
            <w:tcW w:w="430" w:type="pct"/>
          </w:tcPr>
          <w:p w14:paraId="797C69DF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-3.05</w:t>
            </w:r>
          </w:p>
        </w:tc>
        <w:tc>
          <w:tcPr>
            <w:tcW w:w="430" w:type="pct"/>
          </w:tcPr>
          <w:p w14:paraId="34F694C9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72B6B7C3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430" w:type="pct"/>
          </w:tcPr>
          <w:p w14:paraId="66B49E63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-2.72</w:t>
            </w:r>
          </w:p>
        </w:tc>
        <w:tc>
          <w:tcPr>
            <w:tcW w:w="430" w:type="pct"/>
          </w:tcPr>
          <w:p w14:paraId="3A2D2132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705F3DD9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386" w:type="pct"/>
          </w:tcPr>
          <w:p w14:paraId="10D4A100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</w:tr>
      <w:tr w:rsidR="00520334" w14:paraId="0D1EA975" w14:textId="77777777" w:rsidTr="00520334">
        <w:tc>
          <w:tcPr>
            <w:tcW w:w="349" w:type="pct"/>
            <w:vMerge/>
          </w:tcPr>
          <w:p w14:paraId="232BBDD6" w14:textId="77777777" w:rsidR="00520334" w:rsidRPr="009C2BD3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601E9062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Leishmania Infection</w:t>
            </w:r>
          </w:p>
        </w:tc>
        <w:tc>
          <w:tcPr>
            <w:tcW w:w="430" w:type="pct"/>
          </w:tcPr>
          <w:p w14:paraId="0F95F10C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-2.75</w:t>
            </w:r>
          </w:p>
        </w:tc>
        <w:tc>
          <w:tcPr>
            <w:tcW w:w="430" w:type="pct"/>
          </w:tcPr>
          <w:p w14:paraId="064D0CFD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54F7FF28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430" w:type="pct"/>
          </w:tcPr>
          <w:p w14:paraId="490472AE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-1.93</w:t>
            </w:r>
          </w:p>
        </w:tc>
        <w:tc>
          <w:tcPr>
            <w:tcW w:w="430" w:type="pct"/>
          </w:tcPr>
          <w:p w14:paraId="4AB04C2F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1.20E-02</w:t>
            </w:r>
          </w:p>
        </w:tc>
        <w:tc>
          <w:tcPr>
            <w:tcW w:w="432" w:type="pct"/>
          </w:tcPr>
          <w:p w14:paraId="68679225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386" w:type="pct"/>
          </w:tcPr>
          <w:p w14:paraId="685E84EF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</w:tr>
      <w:tr w:rsidR="00520334" w14:paraId="5CC43A86" w14:textId="77777777" w:rsidTr="00520334">
        <w:tc>
          <w:tcPr>
            <w:tcW w:w="349" w:type="pct"/>
            <w:vMerge/>
          </w:tcPr>
          <w:p w14:paraId="6C579ECE" w14:textId="77777777" w:rsidR="00520334" w:rsidRPr="009C2BD3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7874329A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Focal Adhesion</w:t>
            </w:r>
          </w:p>
        </w:tc>
        <w:tc>
          <w:tcPr>
            <w:tcW w:w="430" w:type="pct"/>
          </w:tcPr>
          <w:p w14:paraId="1CC64232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-2.74</w:t>
            </w:r>
          </w:p>
        </w:tc>
        <w:tc>
          <w:tcPr>
            <w:tcW w:w="430" w:type="pct"/>
          </w:tcPr>
          <w:p w14:paraId="7CE64291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28949CAE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105</w:t>
            </w:r>
          </w:p>
        </w:tc>
        <w:tc>
          <w:tcPr>
            <w:tcW w:w="430" w:type="pct"/>
          </w:tcPr>
          <w:p w14:paraId="684B772E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-2.04</w:t>
            </w:r>
          </w:p>
        </w:tc>
        <w:tc>
          <w:tcPr>
            <w:tcW w:w="430" w:type="pct"/>
          </w:tcPr>
          <w:p w14:paraId="322813DA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468E5A80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</w:t>
            </w:r>
          </w:p>
        </w:tc>
        <w:tc>
          <w:tcPr>
            <w:tcW w:w="386" w:type="pct"/>
          </w:tcPr>
          <w:p w14:paraId="5E32C534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</w:t>
            </w:r>
          </w:p>
        </w:tc>
      </w:tr>
      <w:tr w:rsidR="00520334" w14:paraId="540BC2DA" w14:textId="77777777" w:rsidTr="00520334">
        <w:tc>
          <w:tcPr>
            <w:tcW w:w="349" w:type="pct"/>
            <w:vMerge/>
          </w:tcPr>
          <w:p w14:paraId="6F061053" w14:textId="77777777" w:rsidR="00520334" w:rsidRPr="009C2BD3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56AD44B3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Il2rb</w:t>
            </w:r>
          </w:p>
        </w:tc>
        <w:tc>
          <w:tcPr>
            <w:tcW w:w="430" w:type="pct"/>
          </w:tcPr>
          <w:p w14:paraId="50316D4E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-2.71</w:t>
            </w:r>
          </w:p>
        </w:tc>
        <w:tc>
          <w:tcPr>
            <w:tcW w:w="430" w:type="pct"/>
          </w:tcPr>
          <w:p w14:paraId="133B20DB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5E682B07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430" w:type="pct"/>
          </w:tcPr>
          <w:p w14:paraId="5D479198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-2.20</w:t>
            </w:r>
          </w:p>
        </w:tc>
        <w:tc>
          <w:tcPr>
            <w:tcW w:w="430" w:type="pct"/>
          </w:tcPr>
          <w:p w14:paraId="1DA95D32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05690D00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386" w:type="pct"/>
          </w:tcPr>
          <w:p w14:paraId="2A247791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</w:tr>
      <w:tr w:rsidR="00520334" w14:paraId="3CEFF1F1" w14:textId="77777777" w:rsidTr="00520334">
        <w:tc>
          <w:tcPr>
            <w:tcW w:w="349" w:type="pct"/>
            <w:vMerge/>
          </w:tcPr>
          <w:p w14:paraId="623F027B" w14:textId="77777777" w:rsidR="00520334" w:rsidRPr="009C2BD3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264F07FF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MET</w:t>
            </w:r>
          </w:p>
        </w:tc>
        <w:tc>
          <w:tcPr>
            <w:tcW w:w="430" w:type="pct"/>
          </w:tcPr>
          <w:p w14:paraId="40F276E9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-2.66</w:t>
            </w:r>
          </w:p>
        </w:tc>
        <w:tc>
          <w:tcPr>
            <w:tcW w:w="430" w:type="pct"/>
          </w:tcPr>
          <w:p w14:paraId="30C8A81B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1CE5D706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430" w:type="pct"/>
          </w:tcPr>
          <w:p w14:paraId="3876B209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-2.08</w:t>
            </w:r>
          </w:p>
        </w:tc>
        <w:tc>
          <w:tcPr>
            <w:tcW w:w="430" w:type="pct"/>
          </w:tcPr>
          <w:p w14:paraId="3C98C73B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4C1FF29B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386" w:type="pct"/>
          </w:tcPr>
          <w:p w14:paraId="00AB0BCA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</w:tr>
      <w:tr w:rsidR="00520334" w14:paraId="0BEEF7DC" w14:textId="77777777" w:rsidTr="00520334">
        <w:tc>
          <w:tcPr>
            <w:tcW w:w="349" w:type="pct"/>
            <w:vMerge/>
          </w:tcPr>
          <w:p w14:paraId="5C216ECF" w14:textId="77777777" w:rsidR="00520334" w:rsidRPr="009C2BD3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09A4F2B7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B Cell Receptor Signaling</w:t>
            </w:r>
          </w:p>
        </w:tc>
        <w:tc>
          <w:tcPr>
            <w:tcW w:w="430" w:type="pct"/>
          </w:tcPr>
          <w:p w14:paraId="17FFFF18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-2.62</w:t>
            </w:r>
          </w:p>
        </w:tc>
        <w:tc>
          <w:tcPr>
            <w:tcW w:w="430" w:type="pct"/>
          </w:tcPr>
          <w:p w14:paraId="52EA006D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761F4517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430" w:type="pct"/>
          </w:tcPr>
          <w:p w14:paraId="28AA67FC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-1.84</w:t>
            </w:r>
          </w:p>
        </w:tc>
        <w:tc>
          <w:tcPr>
            <w:tcW w:w="430" w:type="pct"/>
          </w:tcPr>
          <w:p w14:paraId="2C64064A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1.03E-01</w:t>
            </w:r>
          </w:p>
        </w:tc>
        <w:tc>
          <w:tcPr>
            <w:tcW w:w="432" w:type="pct"/>
          </w:tcPr>
          <w:p w14:paraId="14521343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386" w:type="pct"/>
          </w:tcPr>
          <w:p w14:paraId="2BB9A4AB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</w:tr>
      <w:tr w:rsidR="00520334" w14:paraId="2A735612" w14:textId="77777777" w:rsidTr="00520334">
        <w:tc>
          <w:tcPr>
            <w:tcW w:w="349" w:type="pct"/>
            <w:vMerge/>
          </w:tcPr>
          <w:p w14:paraId="69A76E30" w14:textId="77777777" w:rsidR="00520334" w:rsidRPr="009C2BD3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573B1B47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PDGF</w:t>
            </w:r>
          </w:p>
        </w:tc>
        <w:tc>
          <w:tcPr>
            <w:tcW w:w="430" w:type="pct"/>
          </w:tcPr>
          <w:p w14:paraId="11924598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-2.60</w:t>
            </w:r>
          </w:p>
        </w:tc>
        <w:tc>
          <w:tcPr>
            <w:tcW w:w="430" w:type="pct"/>
          </w:tcPr>
          <w:p w14:paraId="338480AE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7D497058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430" w:type="pct"/>
          </w:tcPr>
          <w:p w14:paraId="0567D7B5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-1.94</w:t>
            </w:r>
          </w:p>
        </w:tc>
        <w:tc>
          <w:tcPr>
            <w:tcW w:w="430" w:type="pct"/>
          </w:tcPr>
          <w:p w14:paraId="7BCAF86B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1.20E-02</w:t>
            </w:r>
          </w:p>
        </w:tc>
        <w:tc>
          <w:tcPr>
            <w:tcW w:w="432" w:type="pct"/>
          </w:tcPr>
          <w:p w14:paraId="34A90D85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386" w:type="pct"/>
          </w:tcPr>
          <w:p w14:paraId="5478697A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</w:tr>
      <w:tr w:rsidR="00520334" w14:paraId="3AB995E0" w14:textId="77777777" w:rsidTr="00520334">
        <w:tc>
          <w:tcPr>
            <w:tcW w:w="349" w:type="pct"/>
            <w:vMerge/>
          </w:tcPr>
          <w:p w14:paraId="25B9C7D5" w14:textId="77777777" w:rsidR="00520334" w:rsidRPr="009C2BD3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6334014E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GH</w:t>
            </w:r>
          </w:p>
        </w:tc>
        <w:tc>
          <w:tcPr>
            <w:tcW w:w="430" w:type="pct"/>
          </w:tcPr>
          <w:p w14:paraId="5D22FFC0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-2.58</w:t>
            </w:r>
          </w:p>
        </w:tc>
        <w:tc>
          <w:tcPr>
            <w:tcW w:w="430" w:type="pct"/>
          </w:tcPr>
          <w:p w14:paraId="22BA509A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60B2F457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430" w:type="pct"/>
          </w:tcPr>
          <w:p w14:paraId="4C54A9FC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-2.13</w:t>
            </w:r>
          </w:p>
        </w:tc>
        <w:tc>
          <w:tcPr>
            <w:tcW w:w="430" w:type="pct"/>
          </w:tcPr>
          <w:p w14:paraId="670A1677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090CBEFB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386" w:type="pct"/>
          </w:tcPr>
          <w:p w14:paraId="49075E4D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</w:tr>
      <w:tr w:rsidR="00520334" w14:paraId="3FBDFEE0" w14:textId="77777777" w:rsidTr="00520334">
        <w:tc>
          <w:tcPr>
            <w:tcW w:w="349" w:type="pct"/>
            <w:vMerge/>
          </w:tcPr>
          <w:p w14:paraId="7CB78D69" w14:textId="77777777" w:rsidR="00520334" w:rsidRPr="009C2BD3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28B8E996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FCER1</w:t>
            </w:r>
          </w:p>
        </w:tc>
        <w:tc>
          <w:tcPr>
            <w:tcW w:w="430" w:type="pct"/>
          </w:tcPr>
          <w:p w14:paraId="58E5DD75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-2.58</w:t>
            </w:r>
          </w:p>
        </w:tc>
        <w:tc>
          <w:tcPr>
            <w:tcW w:w="430" w:type="pct"/>
          </w:tcPr>
          <w:p w14:paraId="056DB3AA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5C923249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430" w:type="pct"/>
          </w:tcPr>
          <w:p w14:paraId="6F9FF6D4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-1.93</w:t>
            </w:r>
          </w:p>
        </w:tc>
        <w:tc>
          <w:tcPr>
            <w:tcW w:w="430" w:type="pct"/>
          </w:tcPr>
          <w:p w14:paraId="66CD1AD3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1.20E-02</w:t>
            </w:r>
          </w:p>
        </w:tc>
        <w:tc>
          <w:tcPr>
            <w:tcW w:w="432" w:type="pct"/>
          </w:tcPr>
          <w:p w14:paraId="658AFB93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386" w:type="pct"/>
          </w:tcPr>
          <w:p w14:paraId="1FE217F6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</w:tr>
      <w:tr w:rsidR="00520334" w14:paraId="56EF74CE" w14:textId="77777777" w:rsidTr="00520334">
        <w:tc>
          <w:tcPr>
            <w:tcW w:w="349" w:type="pct"/>
            <w:vMerge/>
          </w:tcPr>
          <w:p w14:paraId="76E7AE4A" w14:textId="77777777" w:rsidR="00520334" w:rsidRPr="009C2BD3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311641B2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GLEEVEC</w:t>
            </w:r>
          </w:p>
        </w:tc>
        <w:tc>
          <w:tcPr>
            <w:tcW w:w="430" w:type="pct"/>
          </w:tcPr>
          <w:p w14:paraId="3DE32A66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-2.51</w:t>
            </w:r>
          </w:p>
        </w:tc>
        <w:tc>
          <w:tcPr>
            <w:tcW w:w="430" w:type="pct"/>
          </w:tcPr>
          <w:p w14:paraId="4EDE51A3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41EEB81A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430" w:type="pct"/>
          </w:tcPr>
          <w:p w14:paraId="7E1987C5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-1.94</w:t>
            </w:r>
          </w:p>
        </w:tc>
        <w:tc>
          <w:tcPr>
            <w:tcW w:w="430" w:type="pct"/>
          </w:tcPr>
          <w:p w14:paraId="347A97F6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1.10E-02</w:t>
            </w:r>
          </w:p>
        </w:tc>
        <w:tc>
          <w:tcPr>
            <w:tcW w:w="432" w:type="pct"/>
          </w:tcPr>
          <w:p w14:paraId="5E249AE5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386" w:type="pct"/>
          </w:tcPr>
          <w:p w14:paraId="3D573DED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</w:tr>
      <w:tr w:rsidR="00520334" w14:paraId="05399FFF" w14:textId="77777777" w:rsidTr="00520334">
        <w:tc>
          <w:tcPr>
            <w:tcW w:w="349" w:type="pct"/>
            <w:vMerge/>
          </w:tcPr>
          <w:p w14:paraId="3B60D628" w14:textId="77777777" w:rsidR="00520334" w:rsidRPr="009C2BD3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0D0495C6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Renal Cell Carcinoma</w:t>
            </w:r>
          </w:p>
        </w:tc>
        <w:tc>
          <w:tcPr>
            <w:tcW w:w="430" w:type="pct"/>
          </w:tcPr>
          <w:p w14:paraId="03F28D39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-2.51</w:t>
            </w:r>
          </w:p>
        </w:tc>
        <w:tc>
          <w:tcPr>
            <w:tcW w:w="430" w:type="pct"/>
          </w:tcPr>
          <w:p w14:paraId="0B207158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76A8E1D5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430" w:type="pct"/>
          </w:tcPr>
          <w:p w14:paraId="47EC904E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-2.03</w:t>
            </w:r>
          </w:p>
        </w:tc>
        <w:tc>
          <w:tcPr>
            <w:tcW w:w="430" w:type="pct"/>
          </w:tcPr>
          <w:p w14:paraId="5968D7C7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1.00E-03</w:t>
            </w:r>
          </w:p>
        </w:tc>
        <w:tc>
          <w:tcPr>
            <w:tcW w:w="432" w:type="pct"/>
          </w:tcPr>
          <w:p w14:paraId="262AC629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386" w:type="pct"/>
          </w:tcPr>
          <w:p w14:paraId="5200D6B4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</w:tr>
      <w:tr w:rsidR="00520334" w14:paraId="3F47329D" w14:textId="77777777" w:rsidTr="00520334">
        <w:tc>
          <w:tcPr>
            <w:tcW w:w="349" w:type="pct"/>
            <w:vMerge/>
          </w:tcPr>
          <w:p w14:paraId="0EBB9CA2" w14:textId="77777777" w:rsidR="00520334" w:rsidRPr="009C2BD3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4E749FA8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TCR</w:t>
            </w:r>
          </w:p>
        </w:tc>
        <w:tc>
          <w:tcPr>
            <w:tcW w:w="430" w:type="pct"/>
          </w:tcPr>
          <w:p w14:paraId="6B1DE1B2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-2.49</w:t>
            </w:r>
          </w:p>
        </w:tc>
        <w:tc>
          <w:tcPr>
            <w:tcW w:w="430" w:type="pct"/>
          </w:tcPr>
          <w:p w14:paraId="7468588E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621A3931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430" w:type="pct"/>
          </w:tcPr>
          <w:p w14:paraId="23110583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-1.98</w:t>
            </w:r>
          </w:p>
        </w:tc>
        <w:tc>
          <w:tcPr>
            <w:tcW w:w="430" w:type="pct"/>
          </w:tcPr>
          <w:p w14:paraId="5F0D3DF7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3.00E-03</w:t>
            </w:r>
          </w:p>
        </w:tc>
        <w:tc>
          <w:tcPr>
            <w:tcW w:w="432" w:type="pct"/>
          </w:tcPr>
          <w:p w14:paraId="1A0F2298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386" w:type="pct"/>
          </w:tcPr>
          <w:p w14:paraId="51AEF058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</w:tr>
      <w:tr w:rsidR="00520334" w14:paraId="15F3DBD6" w14:textId="77777777" w:rsidTr="00520334">
        <w:tc>
          <w:tcPr>
            <w:tcW w:w="349" w:type="pct"/>
            <w:vMerge/>
          </w:tcPr>
          <w:p w14:paraId="296D984A" w14:textId="77777777" w:rsidR="00520334" w:rsidRPr="009C2BD3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6C780DE5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CTCF</w:t>
            </w:r>
          </w:p>
        </w:tc>
        <w:tc>
          <w:tcPr>
            <w:tcW w:w="430" w:type="pct"/>
          </w:tcPr>
          <w:p w14:paraId="54BA012D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-2.48</w:t>
            </w:r>
          </w:p>
        </w:tc>
        <w:tc>
          <w:tcPr>
            <w:tcW w:w="430" w:type="pct"/>
          </w:tcPr>
          <w:p w14:paraId="7ECC0644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7419669F" w14:textId="77777777" w:rsidR="00520334" w:rsidRDefault="00520334" w:rsidP="003F59E6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430" w:type="pct"/>
          </w:tcPr>
          <w:p w14:paraId="0D82CEC9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-2.05</w:t>
            </w:r>
          </w:p>
        </w:tc>
        <w:tc>
          <w:tcPr>
            <w:tcW w:w="430" w:type="pct"/>
          </w:tcPr>
          <w:p w14:paraId="6E43B395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364D4EAB" w14:textId="77777777" w:rsidR="00520334" w:rsidRDefault="00520334" w:rsidP="003F59E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386" w:type="pct"/>
          </w:tcPr>
          <w:p w14:paraId="4ECFD38E" w14:textId="77777777" w:rsidR="00520334" w:rsidRDefault="00520334" w:rsidP="003F59E6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</w:tr>
      <w:tr w:rsidR="00520334" w14:paraId="5990C2F3" w14:textId="77777777" w:rsidTr="00520334">
        <w:tc>
          <w:tcPr>
            <w:tcW w:w="349" w:type="pct"/>
            <w:vMerge/>
          </w:tcPr>
          <w:p w14:paraId="47454DC6" w14:textId="77777777" w:rsidR="00520334" w:rsidRPr="009C2BD3" w:rsidRDefault="00520334" w:rsidP="00520334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</w:tcPr>
          <w:p w14:paraId="48C58523" w14:textId="77777777" w:rsidR="00520334" w:rsidRDefault="00520334" w:rsidP="00520334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747D66">
              <w:t>Integrin</w:t>
            </w:r>
          </w:p>
        </w:tc>
        <w:tc>
          <w:tcPr>
            <w:tcW w:w="430" w:type="pct"/>
          </w:tcPr>
          <w:p w14:paraId="5C91723E" w14:textId="77777777" w:rsidR="00520334" w:rsidRDefault="00520334" w:rsidP="0052033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-2.46</w:t>
            </w:r>
          </w:p>
        </w:tc>
        <w:tc>
          <w:tcPr>
            <w:tcW w:w="430" w:type="pct"/>
          </w:tcPr>
          <w:p w14:paraId="52D8AF41" w14:textId="77777777" w:rsidR="00520334" w:rsidRDefault="00520334" w:rsidP="0052033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1" w:type="pct"/>
          </w:tcPr>
          <w:p w14:paraId="5DC83EAE" w14:textId="77777777" w:rsidR="00520334" w:rsidRDefault="00520334" w:rsidP="00520334">
            <w:pPr>
              <w:spacing w:line="240" w:lineRule="auto"/>
              <w:jc w:val="center"/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430" w:type="pct"/>
          </w:tcPr>
          <w:p w14:paraId="661992E4" w14:textId="77777777" w:rsidR="00520334" w:rsidRDefault="00520334" w:rsidP="0052033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-2.06</w:t>
            </w:r>
          </w:p>
        </w:tc>
        <w:tc>
          <w:tcPr>
            <w:tcW w:w="430" w:type="pct"/>
          </w:tcPr>
          <w:p w14:paraId="7E25346D" w14:textId="77777777" w:rsidR="00520334" w:rsidRDefault="00520334" w:rsidP="0052033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0.00E+00</w:t>
            </w:r>
          </w:p>
        </w:tc>
        <w:tc>
          <w:tcPr>
            <w:tcW w:w="432" w:type="pct"/>
          </w:tcPr>
          <w:p w14:paraId="7459469C" w14:textId="77777777" w:rsidR="00520334" w:rsidRDefault="00520334" w:rsidP="0052033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386" w:type="pct"/>
          </w:tcPr>
          <w:p w14:paraId="1FF6C92F" w14:textId="77777777" w:rsidR="00520334" w:rsidRDefault="00520334" w:rsidP="0052033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</w:tr>
      <w:tr w:rsidR="00D03E66" w14:paraId="2FBF8E9F" w14:textId="77777777" w:rsidTr="00A37A56">
        <w:tc>
          <w:tcPr>
            <w:tcW w:w="349" w:type="pct"/>
            <w:vMerge w:val="restart"/>
            <w:textDirection w:val="btLr"/>
          </w:tcPr>
          <w:p w14:paraId="2193CAEE" w14:textId="77777777" w:rsidR="00D03E66" w:rsidRPr="009C2BD3" w:rsidRDefault="00D03E66" w:rsidP="00D03E66">
            <w:pPr>
              <w:spacing w:line="240" w:lineRule="auto"/>
              <w:ind w:left="113" w:right="113"/>
              <w:jc w:val="right"/>
              <w:rPr>
                <w:rFonts w:ascii="Calibri" w:hAnsi="Calibri" w:cs="Calibri"/>
                <w:color w:val="000000"/>
              </w:rPr>
            </w:pPr>
            <w:bookmarkStart w:id="1" w:name="_Hlk65005094"/>
            <w:r>
              <w:rPr>
                <w:rFonts w:ascii="Calibri" w:hAnsi="Calibri" w:cs="Calibri"/>
                <w:color w:val="000000"/>
              </w:rPr>
              <w:lastRenderedPageBreak/>
              <w:t>miR-31-3p</w:t>
            </w:r>
          </w:p>
        </w:tc>
        <w:tc>
          <w:tcPr>
            <w:tcW w:w="1682" w:type="pct"/>
            <w:vAlign w:val="bottom"/>
          </w:tcPr>
          <w:p w14:paraId="3DDCE075" w14:textId="77777777" w:rsidR="00D03E66" w:rsidRPr="00747D66" w:rsidRDefault="00D03E66" w:rsidP="00D03E66">
            <w:pPr>
              <w:spacing w:line="240" w:lineRule="auto"/>
            </w:pPr>
            <w:r>
              <w:rPr>
                <w:rFonts w:ascii="Calibri" w:hAnsi="Calibri"/>
                <w:color w:val="000000"/>
              </w:rPr>
              <w:t>Hematopoietic Cell Lineage</w:t>
            </w:r>
          </w:p>
        </w:tc>
        <w:tc>
          <w:tcPr>
            <w:tcW w:w="430" w:type="pct"/>
            <w:vAlign w:val="bottom"/>
          </w:tcPr>
          <w:p w14:paraId="5D9BB3BB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-2.56</w:t>
            </w:r>
          </w:p>
        </w:tc>
        <w:tc>
          <w:tcPr>
            <w:tcW w:w="430" w:type="pct"/>
            <w:vAlign w:val="bottom"/>
          </w:tcPr>
          <w:p w14:paraId="394AF4DC" w14:textId="551D5C54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2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0BA0734B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430" w:type="pct"/>
          </w:tcPr>
          <w:p w14:paraId="2573AFC8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622B5396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333289B8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34DA24B9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</w:tr>
      <w:tr w:rsidR="00D03E66" w14:paraId="358BDAC2" w14:textId="77777777" w:rsidTr="00A37A56">
        <w:tc>
          <w:tcPr>
            <w:tcW w:w="349" w:type="pct"/>
            <w:vMerge/>
          </w:tcPr>
          <w:p w14:paraId="62CF3331" w14:textId="77777777" w:rsidR="00D03E66" w:rsidRPr="009C2BD3" w:rsidRDefault="00D03E66" w:rsidP="00D03E6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  <w:vAlign w:val="bottom"/>
          </w:tcPr>
          <w:p w14:paraId="41EBB8F1" w14:textId="77777777" w:rsidR="00D03E66" w:rsidRPr="00747D66" w:rsidRDefault="00D03E66" w:rsidP="00D03E66">
            <w:pPr>
              <w:spacing w:line="240" w:lineRule="auto"/>
            </w:pPr>
            <w:bookmarkStart w:id="3" w:name="OLE_LINK24"/>
            <w:bookmarkStart w:id="4" w:name="OLE_LINK35"/>
            <w:r>
              <w:rPr>
                <w:rFonts w:ascii="Calibri" w:hAnsi="Calibri"/>
                <w:color w:val="000000"/>
              </w:rPr>
              <w:t xml:space="preserve">Intestinal </w:t>
            </w:r>
            <w:bookmarkEnd w:id="3"/>
            <w:bookmarkEnd w:id="4"/>
            <w:r>
              <w:rPr>
                <w:rFonts w:ascii="Calibri" w:hAnsi="Calibri"/>
                <w:color w:val="000000"/>
              </w:rPr>
              <w:t>Immune Network For IgA Production</w:t>
            </w:r>
          </w:p>
        </w:tc>
        <w:tc>
          <w:tcPr>
            <w:tcW w:w="430" w:type="pct"/>
            <w:vAlign w:val="bottom"/>
          </w:tcPr>
          <w:p w14:paraId="0B22BCBC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-2.56</w:t>
            </w:r>
          </w:p>
        </w:tc>
        <w:tc>
          <w:tcPr>
            <w:tcW w:w="430" w:type="pct"/>
            <w:vAlign w:val="bottom"/>
          </w:tcPr>
          <w:p w14:paraId="4EAF4134" w14:textId="573E8B6F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5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3465379E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430" w:type="pct"/>
          </w:tcPr>
          <w:p w14:paraId="2A136611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453F6075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2B6450E1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427FA28D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</w:tr>
      <w:tr w:rsidR="00D03E66" w14:paraId="603F9811" w14:textId="77777777" w:rsidTr="00A37A56">
        <w:tc>
          <w:tcPr>
            <w:tcW w:w="349" w:type="pct"/>
            <w:vMerge/>
          </w:tcPr>
          <w:p w14:paraId="51540EA8" w14:textId="77777777" w:rsidR="00D03E66" w:rsidRPr="009C2BD3" w:rsidRDefault="00D03E66" w:rsidP="00D03E6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  <w:vAlign w:val="bottom"/>
          </w:tcPr>
          <w:p w14:paraId="20C31621" w14:textId="77777777" w:rsidR="00D03E66" w:rsidRPr="00747D66" w:rsidRDefault="00D03E66" w:rsidP="00D03E66">
            <w:pPr>
              <w:spacing w:line="240" w:lineRule="auto"/>
            </w:pPr>
            <w:bookmarkStart w:id="6" w:name="OLE_LINK36"/>
            <w:bookmarkStart w:id="7" w:name="OLE_LINK37"/>
            <w:r>
              <w:rPr>
                <w:rFonts w:ascii="Calibri" w:hAnsi="Calibri"/>
                <w:color w:val="000000"/>
              </w:rPr>
              <w:t>Cytokine</w:t>
            </w:r>
            <w:bookmarkEnd w:id="6"/>
            <w:bookmarkEnd w:id="7"/>
            <w:r w:rsidR="009E080D">
              <w:rPr>
                <w:rFonts w:ascii="Calibri" w:hAnsi="Calibri"/>
                <w:color w:val="000000"/>
              </w:rPr>
              <w:t>-</w:t>
            </w:r>
            <w:r>
              <w:rPr>
                <w:rFonts w:ascii="Calibri" w:hAnsi="Calibri"/>
                <w:color w:val="000000"/>
              </w:rPr>
              <w:t>Cytokine Receptor Interaction</w:t>
            </w:r>
          </w:p>
        </w:tc>
        <w:tc>
          <w:tcPr>
            <w:tcW w:w="430" w:type="pct"/>
            <w:vAlign w:val="bottom"/>
          </w:tcPr>
          <w:p w14:paraId="7734B452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-2.55</w:t>
            </w:r>
          </w:p>
        </w:tc>
        <w:tc>
          <w:tcPr>
            <w:tcW w:w="430" w:type="pct"/>
            <w:vAlign w:val="bottom"/>
          </w:tcPr>
          <w:p w14:paraId="3BF6A0CE" w14:textId="085B9265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8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7F83D1C7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</w:t>
            </w:r>
          </w:p>
        </w:tc>
        <w:tc>
          <w:tcPr>
            <w:tcW w:w="430" w:type="pct"/>
          </w:tcPr>
          <w:p w14:paraId="7F13C26A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341657EA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58378C24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66081CA3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254</w:t>
            </w:r>
          </w:p>
        </w:tc>
      </w:tr>
      <w:tr w:rsidR="00D03E66" w14:paraId="2227F608" w14:textId="77777777" w:rsidTr="00A37A56">
        <w:tc>
          <w:tcPr>
            <w:tcW w:w="349" w:type="pct"/>
            <w:vMerge/>
          </w:tcPr>
          <w:p w14:paraId="02B9B1E0" w14:textId="77777777" w:rsidR="00D03E66" w:rsidRPr="009C2BD3" w:rsidRDefault="00D03E66" w:rsidP="00D03E6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  <w:vAlign w:val="bottom"/>
          </w:tcPr>
          <w:p w14:paraId="28E98EDB" w14:textId="77777777" w:rsidR="00D03E66" w:rsidRPr="00747D66" w:rsidRDefault="00D03E66" w:rsidP="00D03E66">
            <w:pPr>
              <w:spacing w:line="240" w:lineRule="auto"/>
            </w:pPr>
            <w:bookmarkStart w:id="9" w:name="OLE_LINK38"/>
            <w:bookmarkStart w:id="10" w:name="OLE_LINK39"/>
            <w:r>
              <w:rPr>
                <w:rFonts w:ascii="Calibri" w:hAnsi="Calibri"/>
                <w:color w:val="000000"/>
              </w:rPr>
              <w:t xml:space="preserve">Systemic </w:t>
            </w:r>
            <w:bookmarkEnd w:id="9"/>
            <w:bookmarkEnd w:id="10"/>
            <w:r>
              <w:rPr>
                <w:rFonts w:ascii="Calibri" w:hAnsi="Calibri"/>
                <w:color w:val="000000"/>
              </w:rPr>
              <w:t>Lupus Erythematosus</w:t>
            </w:r>
          </w:p>
        </w:tc>
        <w:tc>
          <w:tcPr>
            <w:tcW w:w="430" w:type="pct"/>
            <w:vAlign w:val="bottom"/>
          </w:tcPr>
          <w:p w14:paraId="231A2F0B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-2.46</w:t>
            </w:r>
          </w:p>
        </w:tc>
        <w:tc>
          <w:tcPr>
            <w:tcW w:w="430" w:type="pct"/>
            <w:vAlign w:val="bottom"/>
          </w:tcPr>
          <w:p w14:paraId="3E8B8E6A" w14:textId="1E438258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11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0AE3550C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430" w:type="pct"/>
          </w:tcPr>
          <w:p w14:paraId="4E426D59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6569CDD1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2709A6A4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384AA1A5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</w:tr>
      <w:tr w:rsidR="00D03E66" w14:paraId="2B24E5AD" w14:textId="77777777" w:rsidTr="00A37A56">
        <w:tc>
          <w:tcPr>
            <w:tcW w:w="349" w:type="pct"/>
            <w:vMerge/>
          </w:tcPr>
          <w:p w14:paraId="7216687F" w14:textId="77777777" w:rsidR="00D03E66" w:rsidRPr="009C2BD3" w:rsidRDefault="00D03E66" w:rsidP="00D03E6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  <w:vAlign w:val="bottom"/>
          </w:tcPr>
          <w:p w14:paraId="60B3B6F0" w14:textId="77777777" w:rsidR="00D03E66" w:rsidRPr="00747D66" w:rsidRDefault="00D03E66" w:rsidP="00D03E66">
            <w:pPr>
              <w:spacing w:line="240" w:lineRule="auto"/>
            </w:pPr>
            <w:bookmarkStart w:id="12" w:name="OLE_LINK40"/>
            <w:bookmarkStart w:id="13" w:name="OLE_LINK43"/>
            <w:r>
              <w:rPr>
                <w:rFonts w:ascii="Calibri" w:hAnsi="Calibri"/>
                <w:color w:val="000000"/>
              </w:rPr>
              <w:t xml:space="preserve">Focal </w:t>
            </w:r>
            <w:bookmarkEnd w:id="12"/>
            <w:bookmarkEnd w:id="13"/>
            <w:r>
              <w:rPr>
                <w:rFonts w:ascii="Calibri" w:hAnsi="Calibri"/>
                <w:color w:val="000000"/>
              </w:rPr>
              <w:t>Adhesion</w:t>
            </w:r>
          </w:p>
        </w:tc>
        <w:tc>
          <w:tcPr>
            <w:tcW w:w="430" w:type="pct"/>
            <w:vAlign w:val="bottom"/>
          </w:tcPr>
          <w:p w14:paraId="697DF71E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-2.44</w:t>
            </w:r>
          </w:p>
        </w:tc>
        <w:tc>
          <w:tcPr>
            <w:tcW w:w="430" w:type="pct"/>
            <w:vAlign w:val="bottom"/>
          </w:tcPr>
          <w:p w14:paraId="207E2340" w14:textId="0ECCE45F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14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221B1090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</w:t>
            </w:r>
          </w:p>
        </w:tc>
        <w:tc>
          <w:tcPr>
            <w:tcW w:w="430" w:type="pct"/>
          </w:tcPr>
          <w:p w14:paraId="035734A4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438B2044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4B619C61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7AB9209B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</w:t>
            </w:r>
          </w:p>
        </w:tc>
      </w:tr>
      <w:tr w:rsidR="00D03E66" w14:paraId="3DD6117C" w14:textId="77777777" w:rsidTr="00A37A56">
        <w:tc>
          <w:tcPr>
            <w:tcW w:w="349" w:type="pct"/>
            <w:vMerge/>
          </w:tcPr>
          <w:p w14:paraId="418BF1FE" w14:textId="77777777" w:rsidR="00D03E66" w:rsidRPr="009C2BD3" w:rsidRDefault="00D03E66" w:rsidP="00D03E6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  <w:vAlign w:val="bottom"/>
          </w:tcPr>
          <w:p w14:paraId="30CF7670" w14:textId="77777777" w:rsidR="00D03E66" w:rsidRPr="00747D66" w:rsidRDefault="00D03E66" w:rsidP="00D03E66">
            <w:pPr>
              <w:spacing w:line="240" w:lineRule="auto"/>
            </w:pPr>
            <w:bookmarkStart w:id="15" w:name="OLE_LINK44"/>
            <w:bookmarkStart w:id="16" w:name="OLE_LINK45"/>
            <w:r>
              <w:rPr>
                <w:rFonts w:ascii="Calibri" w:hAnsi="Calibri"/>
                <w:color w:val="000000"/>
              </w:rPr>
              <w:t xml:space="preserve">Leishmania </w:t>
            </w:r>
            <w:bookmarkEnd w:id="15"/>
            <w:bookmarkEnd w:id="16"/>
            <w:r>
              <w:rPr>
                <w:rFonts w:ascii="Calibri" w:hAnsi="Calibri"/>
                <w:color w:val="000000"/>
              </w:rPr>
              <w:t>Infection</w:t>
            </w:r>
          </w:p>
        </w:tc>
        <w:tc>
          <w:tcPr>
            <w:tcW w:w="430" w:type="pct"/>
            <w:vAlign w:val="bottom"/>
          </w:tcPr>
          <w:p w14:paraId="21FF8660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-2.43</w:t>
            </w:r>
          </w:p>
        </w:tc>
        <w:tc>
          <w:tcPr>
            <w:tcW w:w="430" w:type="pct"/>
            <w:vAlign w:val="bottom"/>
          </w:tcPr>
          <w:p w14:paraId="62D2C2A0" w14:textId="1B7E512B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17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4A816557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430" w:type="pct"/>
          </w:tcPr>
          <w:p w14:paraId="6119A60D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30042CB2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2B3378B0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70A9D179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</w:tr>
      <w:tr w:rsidR="00D03E66" w14:paraId="401ACDCB" w14:textId="77777777" w:rsidTr="00A37A56">
        <w:tc>
          <w:tcPr>
            <w:tcW w:w="349" w:type="pct"/>
            <w:vMerge/>
          </w:tcPr>
          <w:p w14:paraId="586985B5" w14:textId="77777777" w:rsidR="00D03E66" w:rsidRPr="009C2BD3" w:rsidRDefault="00D03E66" w:rsidP="00D03E6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  <w:vAlign w:val="bottom"/>
          </w:tcPr>
          <w:p w14:paraId="633B4B6A" w14:textId="77777777" w:rsidR="00D03E66" w:rsidRPr="00747D66" w:rsidRDefault="00D03E66" w:rsidP="00D03E66">
            <w:pPr>
              <w:spacing w:line="240" w:lineRule="auto"/>
            </w:pPr>
            <w:r>
              <w:rPr>
                <w:rFonts w:ascii="Calibri" w:hAnsi="Calibri"/>
                <w:color w:val="000000"/>
              </w:rPr>
              <w:t xml:space="preserve">ECM </w:t>
            </w:r>
            <w:bookmarkStart w:id="18" w:name="OLE_LINK46"/>
            <w:bookmarkStart w:id="19" w:name="OLE_LINK47"/>
            <w:r>
              <w:rPr>
                <w:rFonts w:ascii="Calibri" w:hAnsi="Calibri"/>
                <w:color w:val="000000"/>
              </w:rPr>
              <w:t xml:space="preserve">Receptor </w:t>
            </w:r>
            <w:bookmarkEnd w:id="18"/>
            <w:bookmarkEnd w:id="19"/>
            <w:r>
              <w:rPr>
                <w:rFonts w:ascii="Calibri" w:hAnsi="Calibri"/>
                <w:color w:val="000000"/>
              </w:rPr>
              <w:t>Interaction</w:t>
            </w:r>
          </w:p>
        </w:tc>
        <w:tc>
          <w:tcPr>
            <w:tcW w:w="430" w:type="pct"/>
            <w:vAlign w:val="bottom"/>
          </w:tcPr>
          <w:p w14:paraId="74C91977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-2.39</w:t>
            </w:r>
          </w:p>
        </w:tc>
        <w:tc>
          <w:tcPr>
            <w:tcW w:w="430" w:type="pct"/>
            <w:vAlign w:val="bottom"/>
          </w:tcPr>
          <w:p w14:paraId="61E2E303" w14:textId="5736620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20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582BE2CC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430" w:type="pct"/>
          </w:tcPr>
          <w:p w14:paraId="26A89DDA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2DBC83B2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341512CA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277EA208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</w:tr>
      <w:tr w:rsidR="00D03E66" w14:paraId="00CB7832" w14:textId="77777777" w:rsidTr="00A37A56">
        <w:tc>
          <w:tcPr>
            <w:tcW w:w="349" w:type="pct"/>
            <w:vMerge/>
          </w:tcPr>
          <w:p w14:paraId="5F55CA1F" w14:textId="77777777" w:rsidR="00D03E66" w:rsidRPr="009C2BD3" w:rsidRDefault="00D03E66" w:rsidP="00D03E6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  <w:vAlign w:val="bottom"/>
          </w:tcPr>
          <w:p w14:paraId="7937FE3F" w14:textId="77777777" w:rsidR="00D03E66" w:rsidRPr="00747D66" w:rsidRDefault="00D03E66" w:rsidP="00D03E66">
            <w:pPr>
              <w:spacing w:line="240" w:lineRule="auto"/>
            </w:pPr>
            <w:r>
              <w:rPr>
                <w:rFonts w:ascii="Calibri" w:hAnsi="Calibri"/>
                <w:color w:val="000000"/>
              </w:rPr>
              <w:t>Cell Adhesion Molecules Cams</w:t>
            </w:r>
          </w:p>
        </w:tc>
        <w:tc>
          <w:tcPr>
            <w:tcW w:w="430" w:type="pct"/>
            <w:vAlign w:val="bottom"/>
          </w:tcPr>
          <w:p w14:paraId="7421A1CE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-2.31</w:t>
            </w:r>
          </w:p>
        </w:tc>
        <w:tc>
          <w:tcPr>
            <w:tcW w:w="430" w:type="pct"/>
            <w:vAlign w:val="bottom"/>
          </w:tcPr>
          <w:p w14:paraId="494963D5" w14:textId="0E11557A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21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1F87AFEF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430" w:type="pct"/>
          </w:tcPr>
          <w:p w14:paraId="3375173A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2E08D6C6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24244771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1ED587E7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</w:t>
            </w:r>
          </w:p>
        </w:tc>
      </w:tr>
      <w:tr w:rsidR="00D03E66" w14:paraId="207FC3E3" w14:textId="77777777" w:rsidTr="00A37A56">
        <w:tc>
          <w:tcPr>
            <w:tcW w:w="349" w:type="pct"/>
            <w:vMerge/>
          </w:tcPr>
          <w:p w14:paraId="18CED063" w14:textId="77777777" w:rsidR="00D03E66" w:rsidRPr="009C2BD3" w:rsidRDefault="00D03E66" w:rsidP="00D03E6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  <w:vAlign w:val="bottom"/>
          </w:tcPr>
          <w:p w14:paraId="511D1E9C" w14:textId="77777777" w:rsidR="00D03E66" w:rsidRPr="00747D66" w:rsidRDefault="00D03E66" w:rsidP="00D03E66">
            <w:pPr>
              <w:spacing w:line="240" w:lineRule="auto"/>
            </w:pPr>
            <w:bookmarkStart w:id="22" w:name="OLE_LINK48"/>
            <w:bookmarkStart w:id="23" w:name="OLE_LINK49"/>
            <w:r>
              <w:rPr>
                <w:rFonts w:ascii="Calibri" w:hAnsi="Calibri"/>
                <w:color w:val="000000"/>
              </w:rPr>
              <w:t xml:space="preserve">Chemokine </w:t>
            </w:r>
            <w:bookmarkEnd w:id="22"/>
            <w:bookmarkEnd w:id="23"/>
            <w:r>
              <w:rPr>
                <w:rFonts w:ascii="Calibri" w:hAnsi="Calibri"/>
                <w:color w:val="000000"/>
              </w:rPr>
              <w:t>Signaling Pathway</w:t>
            </w:r>
          </w:p>
        </w:tc>
        <w:tc>
          <w:tcPr>
            <w:tcW w:w="430" w:type="pct"/>
            <w:vAlign w:val="bottom"/>
          </w:tcPr>
          <w:p w14:paraId="652C384C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-2.28</w:t>
            </w:r>
          </w:p>
        </w:tc>
        <w:tc>
          <w:tcPr>
            <w:tcW w:w="430" w:type="pct"/>
            <w:vAlign w:val="bottom"/>
          </w:tcPr>
          <w:p w14:paraId="6C78BA3C" w14:textId="4FDA855E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24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6E8D8EF3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430" w:type="pct"/>
          </w:tcPr>
          <w:p w14:paraId="47B1E38F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0E73B25A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078DF287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6B9DD19F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</w:t>
            </w:r>
          </w:p>
        </w:tc>
      </w:tr>
      <w:tr w:rsidR="00D03E66" w14:paraId="59660D69" w14:textId="77777777" w:rsidTr="00A37A56">
        <w:tc>
          <w:tcPr>
            <w:tcW w:w="349" w:type="pct"/>
            <w:vMerge/>
          </w:tcPr>
          <w:p w14:paraId="608AB082" w14:textId="77777777" w:rsidR="00D03E66" w:rsidRPr="009C2BD3" w:rsidRDefault="00D03E66" w:rsidP="00D03E6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  <w:vAlign w:val="bottom"/>
          </w:tcPr>
          <w:p w14:paraId="43A24B49" w14:textId="77777777" w:rsidR="00D03E66" w:rsidRPr="00747D66" w:rsidRDefault="00D03E66" w:rsidP="00D03E66">
            <w:pPr>
              <w:spacing w:line="240" w:lineRule="auto"/>
            </w:pPr>
            <w:bookmarkStart w:id="25" w:name="OLE_LINK50"/>
            <w:bookmarkStart w:id="26" w:name="OLE_LINK51"/>
            <w:r>
              <w:rPr>
                <w:rFonts w:ascii="Calibri" w:hAnsi="Calibri"/>
                <w:color w:val="000000"/>
              </w:rPr>
              <w:t xml:space="preserve">Autoimmune </w:t>
            </w:r>
            <w:bookmarkEnd w:id="25"/>
            <w:bookmarkEnd w:id="26"/>
            <w:r>
              <w:rPr>
                <w:rFonts w:ascii="Calibri" w:hAnsi="Calibri"/>
                <w:color w:val="000000"/>
              </w:rPr>
              <w:t>Thyroid Disease</w:t>
            </w:r>
          </w:p>
        </w:tc>
        <w:tc>
          <w:tcPr>
            <w:tcW w:w="430" w:type="pct"/>
            <w:vAlign w:val="bottom"/>
          </w:tcPr>
          <w:p w14:paraId="442F041D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-2.26</w:t>
            </w:r>
          </w:p>
        </w:tc>
        <w:tc>
          <w:tcPr>
            <w:tcW w:w="430" w:type="pct"/>
            <w:vAlign w:val="bottom"/>
          </w:tcPr>
          <w:p w14:paraId="5ABDA925" w14:textId="4634BE3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27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390EDDC3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430" w:type="pct"/>
          </w:tcPr>
          <w:p w14:paraId="0A5E5C35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610412FA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7458E3B9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1125276C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</w:tr>
      <w:tr w:rsidR="00D03E66" w14:paraId="0B11AFAB" w14:textId="77777777" w:rsidTr="00A37A56">
        <w:tc>
          <w:tcPr>
            <w:tcW w:w="349" w:type="pct"/>
            <w:vMerge/>
          </w:tcPr>
          <w:p w14:paraId="3B1D514F" w14:textId="77777777" w:rsidR="00D03E66" w:rsidRPr="009C2BD3" w:rsidRDefault="00D03E66" w:rsidP="00D03E6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  <w:vAlign w:val="bottom"/>
          </w:tcPr>
          <w:p w14:paraId="6EC50735" w14:textId="77777777" w:rsidR="00D03E66" w:rsidRPr="00747D66" w:rsidRDefault="00D03E66" w:rsidP="00D03E66">
            <w:pPr>
              <w:spacing w:line="240" w:lineRule="auto"/>
            </w:pPr>
            <w:r>
              <w:rPr>
                <w:rFonts w:ascii="Calibri" w:hAnsi="Calibri"/>
                <w:color w:val="000000"/>
              </w:rPr>
              <w:t>Asthma</w:t>
            </w:r>
          </w:p>
        </w:tc>
        <w:tc>
          <w:tcPr>
            <w:tcW w:w="430" w:type="pct"/>
            <w:vAlign w:val="bottom"/>
          </w:tcPr>
          <w:p w14:paraId="17B26F59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-2.26</w:t>
            </w:r>
          </w:p>
        </w:tc>
        <w:tc>
          <w:tcPr>
            <w:tcW w:w="430" w:type="pct"/>
            <w:vAlign w:val="bottom"/>
          </w:tcPr>
          <w:p w14:paraId="33665CCF" w14:textId="5EF9459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28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790342DE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430" w:type="pct"/>
          </w:tcPr>
          <w:p w14:paraId="0D293E68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024BC3B9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2FA03C91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31404E89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</w:tr>
      <w:tr w:rsidR="00D03E66" w14:paraId="08FBE217" w14:textId="77777777" w:rsidTr="00A37A56">
        <w:tc>
          <w:tcPr>
            <w:tcW w:w="349" w:type="pct"/>
            <w:vMerge/>
          </w:tcPr>
          <w:p w14:paraId="408CFB0D" w14:textId="77777777" w:rsidR="00D03E66" w:rsidRPr="009C2BD3" w:rsidRDefault="00D03E66" w:rsidP="00D03E6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  <w:vAlign w:val="bottom"/>
          </w:tcPr>
          <w:p w14:paraId="7B8809F2" w14:textId="77777777" w:rsidR="00D03E66" w:rsidRPr="00747D66" w:rsidRDefault="00D03E66" w:rsidP="00D03E66">
            <w:pPr>
              <w:spacing w:line="240" w:lineRule="auto"/>
            </w:pPr>
            <w:bookmarkStart w:id="29" w:name="OLE_LINK52"/>
            <w:bookmarkStart w:id="30" w:name="OLE_LINK53"/>
            <w:r>
              <w:rPr>
                <w:rFonts w:ascii="Calibri" w:hAnsi="Calibri"/>
                <w:color w:val="000000"/>
              </w:rPr>
              <w:t xml:space="preserve">Allograft </w:t>
            </w:r>
            <w:bookmarkEnd w:id="29"/>
            <w:bookmarkEnd w:id="30"/>
            <w:r>
              <w:rPr>
                <w:rFonts w:ascii="Calibri" w:hAnsi="Calibri"/>
                <w:color w:val="000000"/>
              </w:rPr>
              <w:t>Rejection</w:t>
            </w:r>
          </w:p>
        </w:tc>
        <w:tc>
          <w:tcPr>
            <w:tcW w:w="430" w:type="pct"/>
            <w:vAlign w:val="bottom"/>
          </w:tcPr>
          <w:p w14:paraId="2CF27C28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-2.25</w:t>
            </w:r>
          </w:p>
        </w:tc>
        <w:tc>
          <w:tcPr>
            <w:tcW w:w="430" w:type="pct"/>
            <w:vAlign w:val="bottom"/>
          </w:tcPr>
          <w:p w14:paraId="6D91CC17" w14:textId="3A919795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31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0D4F8C17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430" w:type="pct"/>
          </w:tcPr>
          <w:p w14:paraId="3FBDFA0A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762E277F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63AE397B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2DE017C0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</w:tr>
      <w:tr w:rsidR="00D03E66" w14:paraId="6172EF49" w14:textId="77777777" w:rsidTr="00A37A56">
        <w:tc>
          <w:tcPr>
            <w:tcW w:w="349" w:type="pct"/>
            <w:vMerge/>
          </w:tcPr>
          <w:p w14:paraId="421D4ED1" w14:textId="77777777" w:rsidR="00D03E66" w:rsidRPr="009C2BD3" w:rsidRDefault="00D03E66" w:rsidP="00D03E66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2" w:type="pct"/>
            <w:vAlign w:val="bottom"/>
          </w:tcPr>
          <w:p w14:paraId="7965862F" w14:textId="77777777" w:rsidR="00D03E66" w:rsidRPr="00747D66" w:rsidRDefault="00D03E66" w:rsidP="00D03E66">
            <w:pPr>
              <w:spacing w:line="240" w:lineRule="auto"/>
            </w:pPr>
            <w:r>
              <w:rPr>
                <w:rFonts w:ascii="Calibri" w:hAnsi="Calibri"/>
                <w:color w:val="000000"/>
              </w:rPr>
              <w:t>LAIR Pathway</w:t>
            </w:r>
          </w:p>
        </w:tc>
        <w:tc>
          <w:tcPr>
            <w:tcW w:w="430" w:type="pct"/>
            <w:vAlign w:val="bottom"/>
          </w:tcPr>
          <w:p w14:paraId="46D9A63F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-2.24</w:t>
            </w:r>
          </w:p>
        </w:tc>
        <w:tc>
          <w:tcPr>
            <w:tcW w:w="430" w:type="pct"/>
            <w:vAlign w:val="bottom"/>
          </w:tcPr>
          <w:p w14:paraId="26CB8B64" w14:textId="34B5F450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ins w:id="32" w:author="Jos van Nijnatten" w:date="2021-12-14T13:48:00Z">
              <w:r w:rsidR="009C2705">
                <w:rPr>
                  <w:rFonts w:ascii="Calibri" w:hAnsi="Calibri"/>
                  <w:color w:val="000000"/>
                </w:rPr>
                <w:t>.00E+00</w:t>
              </w:r>
            </w:ins>
          </w:p>
        </w:tc>
        <w:tc>
          <w:tcPr>
            <w:tcW w:w="431" w:type="pct"/>
            <w:vAlign w:val="bottom"/>
          </w:tcPr>
          <w:p w14:paraId="69AF4043" w14:textId="77777777" w:rsidR="00D03E66" w:rsidRDefault="00D03E66" w:rsidP="00D03E66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430" w:type="pct"/>
          </w:tcPr>
          <w:p w14:paraId="03412861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0" w:type="pct"/>
          </w:tcPr>
          <w:p w14:paraId="75B6C323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32" w:type="pct"/>
          </w:tcPr>
          <w:p w14:paraId="7F6914DE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386" w:type="pct"/>
            <w:vAlign w:val="bottom"/>
          </w:tcPr>
          <w:p w14:paraId="7D5282DA" w14:textId="77777777" w:rsidR="00D03E66" w:rsidRDefault="00D03E66" w:rsidP="00D03E66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</w:tr>
      <w:bookmarkEnd w:id="1"/>
      <w:tr w:rsidR="003F59E6" w14:paraId="2DD27166" w14:textId="77777777" w:rsidTr="00520334">
        <w:tc>
          <w:tcPr>
            <w:tcW w:w="0" w:type="auto"/>
            <w:gridSpan w:val="9"/>
            <w:tcBorders>
              <w:top w:val="single" w:sz="4" w:space="0" w:color="auto"/>
            </w:tcBorders>
          </w:tcPr>
          <w:p w14:paraId="1152BABC" w14:textId="77777777" w:rsidR="003F59E6" w:rsidRDefault="003F59E6" w:rsidP="0052033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 w:rsidRPr="00F44840">
              <w:t xml:space="preserve">NES: </w:t>
            </w:r>
            <w:r>
              <w:t>n</w:t>
            </w:r>
            <w:r w:rsidRPr="00F44840">
              <w:t>ormalized enrichment score</w:t>
            </w:r>
            <w:r>
              <w:t>; FWER P-value</w:t>
            </w:r>
            <w:r w:rsidRPr="00F44840">
              <w:t xml:space="preserve">: </w:t>
            </w:r>
            <w:r>
              <w:t>family-wise error rate p-value</w:t>
            </w:r>
          </w:p>
        </w:tc>
      </w:tr>
    </w:tbl>
    <w:p w14:paraId="69EA981A" w14:textId="185B21E9" w:rsidR="00AE4688" w:rsidRPr="00CE51A7" w:rsidRDefault="00AE4688" w:rsidP="00CE4927"/>
    <w:sectPr w:rsidR="00AE4688" w:rsidRPr="00CE51A7" w:rsidSect="00DF4023"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6E066" w14:textId="77777777" w:rsidR="00873EE4" w:rsidRDefault="00873EE4" w:rsidP="00A54B20">
      <w:pPr>
        <w:spacing w:line="240" w:lineRule="auto"/>
      </w:pPr>
      <w:r>
        <w:separator/>
      </w:r>
    </w:p>
  </w:endnote>
  <w:endnote w:type="continuationSeparator" w:id="0">
    <w:p w14:paraId="0B37C25F" w14:textId="77777777" w:rsidR="00873EE4" w:rsidRDefault="00873EE4" w:rsidP="00A54B20">
      <w:pPr>
        <w:spacing w:line="240" w:lineRule="auto"/>
      </w:pPr>
      <w:r>
        <w:continuationSeparator/>
      </w:r>
    </w:p>
  </w:endnote>
  <w:endnote w:type="continuationNotice" w:id="1">
    <w:p w14:paraId="2B45D746" w14:textId="77777777" w:rsidR="00873EE4" w:rsidRDefault="00873EE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48760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96616" w14:textId="77777777" w:rsidR="00DE056F" w:rsidRDefault="00DE05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6E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A7E3B40" w14:textId="77777777" w:rsidR="00DE056F" w:rsidRDefault="00DE0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1BE05" w14:textId="77777777" w:rsidR="00873EE4" w:rsidRDefault="00873EE4" w:rsidP="00A54B20">
      <w:pPr>
        <w:spacing w:line="240" w:lineRule="auto"/>
      </w:pPr>
      <w:r>
        <w:separator/>
      </w:r>
    </w:p>
  </w:footnote>
  <w:footnote w:type="continuationSeparator" w:id="0">
    <w:p w14:paraId="2A6AD674" w14:textId="77777777" w:rsidR="00873EE4" w:rsidRDefault="00873EE4" w:rsidP="00A54B20">
      <w:pPr>
        <w:spacing w:line="240" w:lineRule="auto"/>
      </w:pPr>
      <w:r>
        <w:continuationSeparator/>
      </w:r>
    </w:p>
  </w:footnote>
  <w:footnote w:type="continuationNotice" w:id="1">
    <w:p w14:paraId="47C1DB86" w14:textId="77777777" w:rsidR="00873EE4" w:rsidRDefault="00873EE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8399F"/>
    <w:multiLevelType w:val="hybridMultilevel"/>
    <w:tmpl w:val="4A005140"/>
    <w:lvl w:ilvl="0" w:tplc="45EE2BA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29538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s van Nijnatten">
    <w15:presenceInfo w15:providerId="Windows Live" w15:userId="dcb1f975ef8e16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hideSpellingErrors/>
  <w:hideGrammaticalErrors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wM7MEMiwMjM2MzZR0lIJTi4sz8/NACkxNawGePAXkLQAAAA=="/>
    <w:docVar w:name="dgnword-docGUID" w:val="{F6D61578-3D36-41D4-8784-159553186205}"/>
    <w:docVar w:name="dgnword-eventsink" w:val="2729266107248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dwssrvt0zdxriesdto5spfzdsf902ff2pfw&quot;&gt;EndNote Library-Converted&lt;record-ids&gt;&lt;item&gt;3&lt;/item&gt;&lt;item&gt;4&lt;/item&gt;&lt;item&gt;6&lt;/item&gt;&lt;item&gt;7&lt;/item&gt;&lt;item&gt;8&lt;/item&gt;&lt;item&gt;10&lt;/item&gt;&lt;item&gt;11&lt;/item&gt;&lt;item&gt;12&lt;/item&gt;&lt;item&gt;13&lt;/item&gt;&lt;item&gt;14&lt;/item&gt;&lt;item&gt;15&lt;/item&gt;&lt;item&gt;22&lt;/item&gt;&lt;item&gt;25&lt;/item&gt;&lt;item&gt;30&lt;/item&gt;&lt;item&gt;31&lt;/item&gt;&lt;item&gt;32&lt;/item&gt;&lt;item&gt;35&lt;/item&gt;&lt;item&gt;36&lt;/item&gt;&lt;item&gt;37&lt;/item&gt;&lt;item&gt;39&lt;/item&gt;&lt;item&gt;42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54&lt;/item&gt;&lt;item&gt;55&lt;/item&gt;&lt;item&gt;56&lt;/item&gt;&lt;item&gt;57&lt;/item&gt;&lt;item&gt;58&lt;/item&gt;&lt;item&gt;59&lt;/item&gt;&lt;/record-ids&gt;&lt;/item&gt;&lt;/Libraries&gt;"/>
  </w:docVars>
  <w:rsids>
    <w:rsidRoot w:val="00B50748"/>
    <w:rsid w:val="0000029F"/>
    <w:rsid w:val="00000847"/>
    <w:rsid w:val="000010C9"/>
    <w:rsid w:val="00001448"/>
    <w:rsid w:val="00001783"/>
    <w:rsid w:val="00001B04"/>
    <w:rsid w:val="00001E06"/>
    <w:rsid w:val="00001E14"/>
    <w:rsid w:val="000029F5"/>
    <w:rsid w:val="00003982"/>
    <w:rsid w:val="00003BC8"/>
    <w:rsid w:val="000047E6"/>
    <w:rsid w:val="000048B0"/>
    <w:rsid w:val="0000561B"/>
    <w:rsid w:val="00005DB7"/>
    <w:rsid w:val="00006378"/>
    <w:rsid w:val="0000650B"/>
    <w:rsid w:val="0000678A"/>
    <w:rsid w:val="000067FE"/>
    <w:rsid w:val="00006807"/>
    <w:rsid w:val="00006CD1"/>
    <w:rsid w:val="000073AF"/>
    <w:rsid w:val="00007440"/>
    <w:rsid w:val="00010EA3"/>
    <w:rsid w:val="0001192F"/>
    <w:rsid w:val="00011B58"/>
    <w:rsid w:val="00012217"/>
    <w:rsid w:val="00012359"/>
    <w:rsid w:val="00012656"/>
    <w:rsid w:val="00012C99"/>
    <w:rsid w:val="00012DE6"/>
    <w:rsid w:val="00013084"/>
    <w:rsid w:val="00013352"/>
    <w:rsid w:val="000135CA"/>
    <w:rsid w:val="00013F8F"/>
    <w:rsid w:val="0001471A"/>
    <w:rsid w:val="00014B4A"/>
    <w:rsid w:val="00014E09"/>
    <w:rsid w:val="00016515"/>
    <w:rsid w:val="0001680A"/>
    <w:rsid w:val="00016E89"/>
    <w:rsid w:val="000177DB"/>
    <w:rsid w:val="00020102"/>
    <w:rsid w:val="00020203"/>
    <w:rsid w:val="000203A8"/>
    <w:rsid w:val="000203C8"/>
    <w:rsid w:val="00020AB2"/>
    <w:rsid w:val="00020B88"/>
    <w:rsid w:val="00020E1D"/>
    <w:rsid w:val="00020F72"/>
    <w:rsid w:val="00021622"/>
    <w:rsid w:val="000216E9"/>
    <w:rsid w:val="00021C4F"/>
    <w:rsid w:val="000223EB"/>
    <w:rsid w:val="00022639"/>
    <w:rsid w:val="00022708"/>
    <w:rsid w:val="000229FB"/>
    <w:rsid w:val="00023D60"/>
    <w:rsid w:val="00024FED"/>
    <w:rsid w:val="000256A0"/>
    <w:rsid w:val="00025A22"/>
    <w:rsid w:val="00026089"/>
    <w:rsid w:val="000269B3"/>
    <w:rsid w:val="000269E7"/>
    <w:rsid w:val="000269F0"/>
    <w:rsid w:val="00026AF1"/>
    <w:rsid w:val="00026D72"/>
    <w:rsid w:val="00027CB5"/>
    <w:rsid w:val="00030415"/>
    <w:rsid w:val="00030601"/>
    <w:rsid w:val="00032C9F"/>
    <w:rsid w:val="00032EBA"/>
    <w:rsid w:val="000332F2"/>
    <w:rsid w:val="00033416"/>
    <w:rsid w:val="00034118"/>
    <w:rsid w:val="0003429F"/>
    <w:rsid w:val="00034504"/>
    <w:rsid w:val="00034876"/>
    <w:rsid w:val="000349DB"/>
    <w:rsid w:val="00034D97"/>
    <w:rsid w:val="00035BC1"/>
    <w:rsid w:val="00037676"/>
    <w:rsid w:val="00037C39"/>
    <w:rsid w:val="0004046F"/>
    <w:rsid w:val="00040504"/>
    <w:rsid w:val="00040758"/>
    <w:rsid w:val="00040D5B"/>
    <w:rsid w:val="00040DDB"/>
    <w:rsid w:val="000410DF"/>
    <w:rsid w:val="00041242"/>
    <w:rsid w:val="0004235A"/>
    <w:rsid w:val="00042593"/>
    <w:rsid w:val="0004354F"/>
    <w:rsid w:val="0004390C"/>
    <w:rsid w:val="0004394E"/>
    <w:rsid w:val="000439B3"/>
    <w:rsid w:val="000444AB"/>
    <w:rsid w:val="00044B32"/>
    <w:rsid w:val="00044EEF"/>
    <w:rsid w:val="00045077"/>
    <w:rsid w:val="0004568C"/>
    <w:rsid w:val="000457E4"/>
    <w:rsid w:val="0004670F"/>
    <w:rsid w:val="000471E9"/>
    <w:rsid w:val="00047A36"/>
    <w:rsid w:val="0005032C"/>
    <w:rsid w:val="00050445"/>
    <w:rsid w:val="0005057A"/>
    <w:rsid w:val="00050857"/>
    <w:rsid w:val="00050DD5"/>
    <w:rsid w:val="0005139B"/>
    <w:rsid w:val="000515C4"/>
    <w:rsid w:val="00051B78"/>
    <w:rsid w:val="00051F2D"/>
    <w:rsid w:val="00051FF7"/>
    <w:rsid w:val="000528A3"/>
    <w:rsid w:val="0005315B"/>
    <w:rsid w:val="0005434C"/>
    <w:rsid w:val="00054817"/>
    <w:rsid w:val="0005545C"/>
    <w:rsid w:val="00055BAD"/>
    <w:rsid w:val="000561EF"/>
    <w:rsid w:val="0005633E"/>
    <w:rsid w:val="00056C24"/>
    <w:rsid w:val="00056E89"/>
    <w:rsid w:val="00056FDC"/>
    <w:rsid w:val="00057910"/>
    <w:rsid w:val="00057CB1"/>
    <w:rsid w:val="00057CC1"/>
    <w:rsid w:val="00060188"/>
    <w:rsid w:val="00060480"/>
    <w:rsid w:val="00060A95"/>
    <w:rsid w:val="00061ADF"/>
    <w:rsid w:val="00062124"/>
    <w:rsid w:val="000626FF"/>
    <w:rsid w:val="00062880"/>
    <w:rsid w:val="0006340C"/>
    <w:rsid w:val="00063C1C"/>
    <w:rsid w:val="00063D13"/>
    <w:rsid w:val="00064E17"/>
    <w:rsid w:val="000650FD"/>
    <w:rsid w:val="0006515A"/>
    <w:rsid w:val="00065310"/>
    <w:rsid w:val="000664AD"/>
    <w:rsid w:val="00066C40"/>
    <w:rsid w:val="00067496"/>
    <w:rsid w:val="00067697"/>
    <w:rsid w:val="00070241"/>
    <w:rsid w:val="00070258"/>
    <w:rsid w:val="00070C3D"/>
    <w:rsid w:val="000712A5"/>
    <w:rsid w:val="000727A2"/>
    <w:rsid w:val="00072EF7"/>
    <w:rsid w:val="000733EB"/>
    <w:rsid w:val="000734AB"/>
    <w:rsid w:val="00073F9B"/>
    <w:rsid w:val="00074567"/>
    <w:rsid w:val="00074AD0"/>
    <w:rsid w:val="00075E91"/>
    <w:rsid w:val="000762BE"/>
    <w:rsid w:val="00077376"/>
    <w:rsid w:val="00077416"/>
    <w:rsid w:val="00080151"/>
    <w:rsid w:val="000802CD"/>
    <w:rsid w:val="00080A80"/>
    <w:rsid w:val="00080ECF"/>
    <w:rsid w:val="00081F2B"/>
    <w:rsid w:val="0008313D"/>
    <w:rsid w:val="00083140"/>
    <w:rsid w:val="000838BE"/>
    <w:rsid w:val="00084642"/>
    <w:rsid w:val="00084DC9"/>
    <w:rsid w:val="00084F23"/>
    <w:rsid w:val="000850A8"/>
    <w:rsid w:val="00085CDA"/>
    <w:rsid w:val="00085F3A"/>
    <w:rsid w:val="0008676D"/>
    <w:rsid w:val="000870EA"/>
    <w:rsid w:val="00087121"/>
    <w:rsid w:val="000876AB"/>
    <w:rsid w:val="00090206"/>
    <w:rsid w:val="00090808"/>
    <w:rsid w:val="00091ABF"/>
    <w:rsid w:val="00091AEB"/>
    <w:rsid w:val="00092236"/>
    <w:rsid w:val="000923FD"/>
    <w:rsid w:val="000929B6"/>
    <w:rsid w:val="000929CD"/>
    <w:rsid w:val="00092A30"/>
    <w:rsid w:val="00092B2B"/>
    <w:rsid w:val="00092D81"/>
    <w:rsid w:val="000934C8"/>
    <w:rsid w:val="0009401C"/>
    <w:rsid w:val="00094294"/>
    <w:rsid w:val="000953E8"/>
    <w:rsid w:val="00095B1B"/>
    <w:rsid w:val="00095FB9"/>
    <w:rsid w:val="00096799"/>
    <w:rsid w:val="00096F79"/>
    <w:rsid w:val="0009733C"/>
    <w:rsid w:val="000977F8"/>
    <w:rsid w:val="000A0033"/>
    <w:rsid w:val="000A011A"/>
    <w:rsid w:val="000A1645"/>
    <w:rsid w:val="000A185F"/>
    <w:rsid w:val="000A1B6B"/>
    <w:rsid w:val="000A24A0"/>
    <w:rsid w:val="000A2D8C"/>
    <w:rsid w:val="000A399D"/>
    <w:rsid w:val="000A3B53"/>
    <w:rsid w:val="000A3BEA"/>
    <w:rsid w:val="000A3F94"/>
    <w:rsid w:val="000A4546"/>
    <w:rsid w:val="000A50E7"/>
    <w:rsid w:val="000A5142"/>
    <w:rsid w:val="000A5554"/>
    <w:rsid w:val="000A56E8"/>
    <w:rsid w:val="000A6023"/>
    <w:rsid w:val="000A6555"/>
    <w:rsid w:val="000A68F5"/>
    <w:rsid w:val="000A7214"/>
    <w:rsid w:val="000A766B"/>
    <w:rsid w:val="000A79A3"/>
    <w:rsid w:val="000B0A4A"/>
    <w:rsid w:val="000B193C"/>
    <w:rsid w:val="000B1A93"/>
    <w:rsid w:val="000B2191"/>
    <w:rsid w:val="000B26E3"/>
    <w:rsid w:val="000B39DB"/>
    <w:rsid w:val="000B501E"/>
    <w:rsid w:val="000B58F7"/>
    <w:rsid w:val="000B5D93"/>
    <w:rsid w:val="000B689E"/>
    <w:rsid w:val="000B7F59"/>
    <w:rsid w:val="000C0172"/>
    <w:rsid w:val="000C0359"/>
    <w:rsid w:val="000C049A"/>
    <w:rsid w:val="000C1697"/>
    <w:rsid w:val="000C19A0"/>
    <w:rsid w:val="000C2038"/>
    <w:rsid w:val="000C20A8"/>
    <w:rsid w:val="000C24D7"/>
    <w:rsid w:val="000C2A09"/>
    <w:rsid w:val="000C2A78"/>
    <w:rsid w:val="000C3A23"/>
    <w:rsid w:val="000C4288"/>
    <w:rsid w:val="000C4986"/>
    <w:rsid w:val="000C4CCE"/>
    <w:rsid w:val="000C5AFB"/>
    <w:rsid w:val="000C77CA"/>
    <w:rsid w:val="000C7CDA"/>
    <w:rsid w:val="000D0376"/>
    <w:rsid w:val="000D060E"/>
    <w:rsid w:val="000D0C3A"/>
    <w:rsid w:val="000D166A"/>
    <w:rsid w:val="000D2068"/>
    <w:rsid w:val="000D229D"/>
    <w:rsid w:val="000D24A8"/>
    <w:rsid w:val="000D2938"/>
    <w:rsid w:val="000D2D1B"/>
    <w:rsid w:val="000D2D74"/>
    <w:rsid w:val="000D2F64"/>
    <w:rsid w:val="000D4DC8"/>
    <w:rsid w:val="000D57C9"/>
    <w:rsid w:val="000D59F1"/>
    <w:rsid w:val="000D5E1D"/>
    <w:rsid w:val="000D601D"/>
    <w:rsid w:val="000D6613"/>
    <w:rsid w:val="000D6A51"/>
    <w:rsid w:val="000D6FCE"/>
    <w:rsid w:val="000D71E5"/>
    <w:rsid w:val="000D7851"/>
    <w:rsid w:val="000D7D7F"/>
    <w:rsid w:val="000E0C2B"/>
    <w:rsid w:val="000E0D3A"/>
    <w:rsid w:val="000E101D"/>
    <w:rsid w:val="000E1161"/>
    <w:rsid w:val="000E1B5C"/>
    <w:rsid w:val="000E2910"/>
    <w:rsid w:val="000E2CB5"/>
    <w:rsid w:val="000E3726"/>
    <w:rsid w:val="000E3CB5"/>
    <w:rsid w:val="000E3D6E"/>
    <w:rsid w:val="000E4222"/>
    <w:rsid w:val="000E46BD"/>
    <w:rsid w:val="000E4C85"/>
    <w:rsid w:val="000E50D1"/>
    <w:rsid w:val="000E57F5"/>
    <w:rsid w:val="000E621F"/>
    <w:rsid w:val="000E630F"/>
    <w:rsid w:val="000E66D3"/>
    <w:rsid w:val="000E6936"/>
    <w:rsid w:val="000E6A90"/>
    <w:rsid w:val="000E6EFF"/>
    <w:rsid w:val="000F0DA9"/>
    <w:rsid w:val="000F0DE8"/>
    <w:rsid w:val="000F0EF5"/>
    <w:rsid w:val="000F1C9C"/>
    <w:rsid w:val="000F20FE"/>
    <w:rsid w:val="000F2924"/>
    <w:rsid w:val="000F32C9"/>
    <w:rsid w:val="000F3736"/>
    <w:rsid w:val="000F54EE"/>
    <w:rsid w:val="000F5C4D"/>
    <w:rsid w:val="000F68D4"/>
    <w:rsid w:val="000F6D21"/>
    <w:rsid w:val="000F711A"/>
    <w:rsid w:val="000F753C"/>
    <w:rsid w:val="000F7571"/>
    <w:rsid w:val="000F7763"/>
    <w:rsid w:val="0010006C"/>
    <w:rsid w:val="00101019"/>
    <w:rsid w:val="0010174D"/>
    <w:rsid w:val="00101935"/>
    <w:rsid w:val="00102AFA"/>
    <w:rsid w:val="00103023"/>
    <w:rsid w:val="001031A0"/>
    <w:rsid w:val="001038DA"/>
    <w:rsid w:val="0010431B"/>
    <w:rsid w:val="0010447F"/>
    <w:rsid w:val="00104FAB"/>
    <w:rsid w:val="00105E8A"/>
    <w:rsid w:val="00106266"/>
    <w:rsid w:val="00106364"/>
    <w:rsid w:val="001066BA"/>
    <w:rsid w:val="00106903"/>
    <w:rsid w:val="001070A8"/>
    <w:rsid w:val="00107899"/>
    <w:rsid w:val="00107996"/>
    <w:rsid w:val="00107A02"/>
    <w:rsid w:val="00107DB8"/>
    <w:rsid w:val="00107FF3"/>
    <w:rsid w:val="0011020E"/>
    <w:rsid w:val="001102F5"/>
    <w:rsid w:val="00110558"/>
    <w:rsid w:val="00111742"/>
    <w:rsid w:val="001120DE"/>
    <w:rsid w:val="00112BCE"/>
    <w:rsid w:val="00113245"/>
    <w:rsid w:val="00114FBE"/>
    <w:rsid w:val="001155A6"/>
    <w:rsid w:val="00115907"/>
    <w:rsid w:val="001163F5"/>
    <w:rsid w:val="00116A52"/>
    <w:rsid w:val="0012008D"/>
    <w:rsid w:val="001213A1"/>
    <w:rsid w:val="0012188C"/>
    <w:rsid w:val="0012197D"/>
    <w:rsid w:val="00122410"/>
    <w:rsid w:val="00122CB3"/>
    <w:rsid w:val="00122FA1"/>
    <w:rsid w:val="00123007"/>
    <w:rsid w:val="0012301E"/>
    <w:rsid w:val="00123489"/>
    <w:rsid w:val="00123C49"/>
    <w:rsid w:val="00124064"/>
    <w:rsid w:val="001254D1"/>
    <w:rsid w:val="0012594E"/>
    <w:rsid w:val="0012620D"/>
    <w:rsid w:val="00126507"/>
    <w:rsid w:val="001265FF"/>
    <w:rsid w:val="00126FC8"/>
    <w:rsid w:val="00127777"/>
    <w:rsid w:val="0012777E"/>
    <w:rsid w:val="00130363"/>
    <w:rsid w:val="001309D8"/>
    <w:rsid w:val="00130BC2"/>
    <w:rsid w:val="0013123A"/>
    <w:rsid w:val="00131418"/>
    <w:rsid w:val="00131612"/>
    <w:rsid w:val="00131616"/>
    <w:rsid w:val="00131B4F"/>
    <w:rsid w:val="00131F57"/>
    <w:rsid w:val="00132430"/>
    <w:rsid w:val="00132659"/>
    <w:rsid w:val="00132A3D"/>
    <w:rsid w:val="001332DF"/>
    <w:rsid w:val="001332F3"/>
    <w:rsid w:val="001339BE"/>
    <w:rsid w:val="00133E99"/>
    <w:rsid w:val="00134174"/>
    <w:rsid w:val="001342BF"/>
    <w:rsid w:val="00135AA6"/>
    <w:rsid w:val="00135C16"/>
    <w:rsid w:val="00136312"/>
    <w:rsid w:val="00136AA2"/>
    <w:rsid w:val="00136E98"/>
    <w:rsid w:val="00137978"/>
    <w:rsid w:val="00140238"/>
    <w:rsid w:val="00140D0D"/>
    <w:rsid w:val="00140E91"/>
    <w:rsid w:val="001416AE"/>
    <w:rsid w:val="001416E3"/>
    <w:rsid w:val="0014269E"/>
    <w:rsid w:val="00142A0A"/>
    <w:rsid w:val="00142D0B"/>
    <w:rsid w:val="001431A5"/>
    <w:rsid w:val="00143225"/>
    <w:rsid w:val="00143B7E"/>
    <w:rsid w:val="00144003"/>
    <w:rsid w:val="00144B41"/>
    <w:rsid w:val="00145C82"/>
    <w:rsid w:val="00145F5D"/>
    <w:rsid w:val="001469BB"/>
    <w:rsid w:val="00150A16"/>
    <w:rsid w:val="00150A3B"/>
    <w:rsid w:val="00152FDA"/>
    <w:rsid w:val="0015354B"/>
    <w:rsid w:val="0015393E"/>
    <w:rsid w:val="00153D65"/>
    <w:rsid w:val="001552C0"/>
    <w:rsid w:val="00155608"/>
    <w:rsid w:val="00155758"/>
    <w:rsid w:val="00155875"/>
    <w:rsid w:val="00155A73"/>
    <w:rsid w:val="00156292"/>
    <w:rsid w:val="001567DA"/>
    <w:rsid w:val="00157398"/>
    <w:rsid w:val="00157D33"/>
    <w:rsid w:val="001602E1"/>
    <w:rsid w:val="001609C5"/>
    <w:rsid w:val="00160AD2"/>
    <w:rsid w:val="00160AEE"/>
    <w:rsid w:val="00160ED5"/>
    <w:rsid w:val="00160FF1"/>
    <w:rsid w:val="0016132C"/>
    <w:rsid w:val="00161738"/>
    <w:rsid w:val="00161C48"/>
    <w:rsid w:val="00162633"/>
    <w:rsid w:val="00162B71"/>
    <w:rsid w:val="00164463"/>
    <w:rsid w:val="001650CF"/>
    <w:rsid w:val="00165D7F"/>
    <w:rsid w:val="0016616F"/>
    <w:rsid w:val="001665CA"/>
    <w:rsid w:val="00166726"/>
    <w:rsid w:val="00166C9C"/>
    <w:rsid w:val="00167A91"/>
    <w:rsid w:val="00167D71"/>
    <w:rsid w:val="00167FB4"/>
    <w:rsid w:val="00170C41"/>
    <w:rsid w:val="00170FF8"/>
    <w:rsid w:val="001710A1"/>
    <w:rsid w:val="00171269"/>
    <w:rsid w:val="001713A5"/>
    <w:rsid w:val="001721CE"/>
    <w:rsid w:val="0017239D"/>
    <w:rsid w:val="00172912"/>
    <w:rsid w:val="00172BF3"/>
    <w:rsid w:val="00173057"/>
    <w:rsid w:val="00173AFB"/>
    <w:rsid w:val="001745F5"/>
    <w:rsid w:val="001748FE"/>
    <w:rsid w:val="001754E5"/>
    <w:rsid w:val="00175FFB"/>
    <w:rsid w:val="001762E7"/>
    <w:rsid w:val="001764B0"/>
    <w:rsid w:val="00176FCB"/>
    <w:rsid w:val="001774EB"/>
    <w:rsid w:val="001778B4"/>
    <w:rsid w:val="001779B8"/>
    <w:rsid w:val="00180936"/>
    <w:rsid w:val="00180B6E"/>
    <w:rsid w:val="00180CF5"/>
    <w:rsid w:val="001812AD"/>
    <w:rsid w:val="001814D5"/>
    <w:rsid w:val="0018175D"/>
    <w:rsid w:val="00181DF5"/>
    <w:rsid w:val="001831B2"/>
    <w:rsid w:val="00183309"/>
    <w:rsid w:val="00183D2C"/>
    <w:rsid w:val="00183DCA"/>
    <w:rsid w:val="0018413C"/>
    <w:rsid w:val="0018466B"/>
    <w:rsid w:val="00184C0B"/>
    <w:rsid w:val="00185742"/>
    <w:rsid w:val="001858F4"/>
    <w:rsid w:val="00185BD1"/>
    <w:rsid w:val="00185E5F"/>
    <w:rsid w:val="001867AF"/>
    <w:rsid w:val="00186C5E"/>
    <w:rsid w:val="00190B44"/>
    <w:rsid w:val="00191F95"/>
    <w:rsid w:val="0019207A"/>
    <w:rsid w:val="00192704"/>
    <w:rsid w:val="00192A49"/>
    <w:rsid w:val="00193178"/>
    <w:rsid w:val="00194042"/>
    <w:rsid w:val="0019481B"/>
    <w:rsid w:val="00194AB0"/>
    <w:rsid w:val="0019505D"/>
    <w:rsid w:val="00195762"/>
    <w:rsid w:val="00196EF1"/>
    <w:rsid w:val="00197F94"/>
    <w:rsid w:val="001A02D6"/>
    <w:rsid w:val="001A05DE"/>
    <w:rsid w:val="001A1814"/>
    <w:rsid w:val="001A1DC7"/>
    <w:rsid w:val="001A1E19"/>
    <w:rsid w:val="001A1FC1"/>
    <w:rsid w:val="001A228E"/>
    <w:rsid w:val="001A394D"/>
    <w:rsid w:val="001A3F3F"/>
    <w:rsid w:val="001A4A4F"/>
    <w:rsid w:val="001A4CC3"/>
    <w:rsid w:val="001A5568"/>
    <w:rsid w:val="001A5937"/>
    <w:rsid w:val="001A5967"/>
    <w:rsid w:val="001A614F"/>
    <w:rsid w:val="001A7DC7"/>
    <w:rsid w:val="001B03C7"/>
    <w:rsid w:val="001B08F7"/>
    <w:rsid w:val="001B0A76"/>
    <w:rsid w:val="001B0D3C"/>
    <w:rsid w:val="001B17AE"/>
    <w:rsid w:val="001B1802"/>
    <w:rsid w:val="001B1EA9"/>
    <w:rsid w:val="001B1F87"/>
    <w:rsid w:val="001B2336"/>
    <w:rsid w:val="001B28FB"/>
    <w:rsid w:val="001B326A"/>
    <w:rsid w:val="001B3BA1"/>
    <w:rsid w:val="001B429E"/>
    <w:rsid w:val="001B5A6F"/>
    <w:rsid w:val="001B636D"/>
    <w:rsid w:val="001B664A"/>
    <w:rsid w:val="001B6886"/>
    <w:rsid w:val="001B6B7A"/>
    <w:rsid w:val="001B72B9"/>
    <w:rsid w:val="001B7380"/>
    <w:rsid w:val="001B7D0E"/>
    <w:rsid w:val="001B7F0E"/>
    <w:rsid w:val="001C00B9"/>
    <w:rsid w:val="001C03F1"/>
    <w:rsid w:val="001C0B56"/>
    <w:rsid w:val="001C17FC"/>
    <w:rsid w:val="001C2677"/>
    <w:rsid w:val="001C2764"/>
    <w:rsid w:val="001C2B16"/>
    <w:rsid w:val="001C2D86"/>
    <w:rsid w:val="001C34E4"/>
    <w:rsid w:val="001C3BAC"/>
    <w:rsid w:val="001C3E1C"/>
    <w:rsid w:val="001C4F3A"/>
    <w:rsid w:val="001C50D5"/>
    <w:rsid w:val="001C5904"/>
    <w:rsid w:val="001C5D84"/>
    <w:rsid w:val="001C6068"/>
    <w:rsid w:val="001C62AD"/>
    <w:rsid w:val="001C6AEA"/>
    <w:rsid w:val="001C6E02"/>
    <w:rsid w:val="001D0516"/>
    <w:rsid w:val="001D0810"/>
    <w:rsid w:val="001D114F"/>
    <w:rsid w:val="001D18B5"/>
    <w:rsid w:val="001D1A2B"/>
    <w:rsid w:val="001D2EA8"/>
    <w:rsid w:val="001D2FCF"/>
    <w:rsid w:val="001D334D"/>
    <w:rsid w:val="001D3703"/>
    <w:rsid w:val="001D41B4"/>
    <w:rsid w:val="001D47F7"/>
    <w:rsid w:val="001D4946"/>
    <w:rsid w:val="001D523D"/>
    <w:rsid w:val="001D577C"/>
    <w:rsid w:val="001D72BB"/>
    <w:rsid w:val="001D75C4"/>
    <w:rsid w:val="001D774E"/>
    <w:rsid w:val="001D7F1E"/>
    <w:rsid w:val="001E0740"/>
    <w:rsid w:val="001E0E10"/>
    <w:rsid w:val="001E0F5D"/>
    <w:rsid w:val="001E1C8C"/>
    <w:rsid w:val="001E3105"/>
    <w:rsid w:val="001E331C"/>
    <w:rsid w:val="001E37AF"/>
    <w:rsid w:val="001E38E1"/>
    <w:rsid w:val="001E3965"/>
    <w:rsid w:val="001E40EF"/>
    <w:rsid w:val="001E4878"/>
    <w:rsid w:val="001E48E5"/>
    <w:rsid w:val="001E4CE1"/>
    <w:rsid w:val="001E4D63"/>
    <w:rsid w:val="001E6500"/>
    <w:rsid w:val="001E71F5"/>
    <w:rsid w:val="001E7549"/>
    <w:rsid w:val="001E7C67"/>
    <w:rsid w:val="001E7CA1"/>
    <w:rsid w:val="001F02DD"/>
    <w:rsid w:val="001F1D98"/>
    <w:rsid w:val="001F31A9"/>
    <w:rsid w:val="001F32B5"/>
    <w:rsid w:val="001F3BF0"/>
    <w:rsid w:val="001F3E1C"/>
    <w:rsid w:val="001F50B3"/>
    <w:rsid w:val="001F5390"/>
    <w:rsid w:val="001F5DDE"/>
    <w:rsid w:val="001F5E97"/>
    <w:rsid w:val="001F601A"/>
    <w:rsid w:val="001F6025"/>
    <w:rsid w:val="001F66A5"/>
    <w:rsid w:val="001F6D79"/>
    <w:rsid w:val="001F70F4"/>
    <w:rsid w:val="001F7187"/>
    <w:rsid w:val="002004C8"/>
    <w:rsid w:val="002008D6"/>
    <w:rsid w:val="0020117A"/>
    <w:rsid w:val="002011A3"/>
    <w:rsid w:val="002011B9"/>
    <w:rsid w:val="00201ADF"/>
    <w:rsid w:val="00203658"/>
    <w:rsid w:val="00203C9F"/>
    <w:rsid w:val="00204E2F"/>
    <w:rsid w:val="00205040"/>
    <w:rsid w:val="0020523D"/>
    <w:rsid w:val="00205456"/>
    <w:rsid w:val="002061A8"/>
    <w:rsid w:val="00206D65"/>
    <w:rsid w:val="00207336"/>
    <w:rsid w:val="00207B26"/>
    <w:rsid w:val="00207E92"/>
    <w:rsid w:val="002109D4"/>
    <w:rsid w:val="00211B48"/>
    <w:rsid w:val="00211E3A"/>
    <w:rsid w:val="002126D9"/>
    <w:rsid w:val="00212810"/>
    <w:rsid w:val="00212E45"/>
    <w:rsid w:val="00213743"/>
    <w:rsid w:val="00213B9B"/>
    <w:rsid w:val="00213DD3"/>
    <w:rsid w:val="00214609"/>
    <w:rsid w:val="0021460C"/>
    <w:rsid w:val="002149F1"/>
    <w:rsid w:val="00214CFA"/>
    <w:rsid w:val="00214F3D"/>
    <w:rsid w:val="00215999"/>
    <w:rsid w:val="00215C37"/>
    <w:rsid w:val="0021675E"/>
    <w:rsid w:val="00216E14"/>
    <w:rsid w:val="002202AE"/>
    <w:rsid w:val="00220517"/>
    <w:rsid w:val="00220798"/>
    <w:rsid w:val="00220A5A"/>
    <w:rsid w:val="002225BE"/>
    <w:rsid w:val="00222B60"/>
    <w:rsid w:val="00222F0A"/>
    <w:rsid w:val="002234F4"/>
    <w:rsid w:val="00223A5F"/>
    <w:rsid w:val="00223FB5"/>
    <w:rsid w:val="0022422C"/>
    <w:rsid w:val="002245F3"/>
    <w:rsid w:val="0022503E"/>
    <w:rsid w:val="002254EA"/>
    <w:rsid w:val="00226794"/>
    <w:rsid w:val="00226FEF"/>
    <w:rsid w:val="0022775C"/>
    <w:rsid w:val="002317BB"/>
    <w:rsid w:val="00231A80"/>
    <w:rsid w:val="00231A91"/>
    <w:rsid w:val="00231BA4"/>
    <w:rsid w:val="00231C01"/>
    <w:rsid w:val="00232710"/>
    <w:rsid w:val="0023272C"/>
    <w:rsid w:val="00232D78"/>
    <w:rsid w:val="00233238"/>
    <w:rsid w:val="00233B58"/>
    <w:rsid w:val="00233DD2"/>
    <w:rsid w:val="0023549D"/>
    <w:rsid w:val="00235FCA"/>
    <w:rsid w:val="0023616F"/>
    <w:rsid w:val="002366C2"/>
    <w:rsid w:val="00236886"/>
    <w:rsid w:val="002368A2"/>
    <w:rsid w:val="00236DF6"/>
    <w:rsid w:val="002377AE"/>
    <w:rsid w:val="00237EED"/>
    <w:rsid w:val="00240891"/>
    <w:rsid w:val="002408E4"/>
    <w:rsid w:val="002426AB"/>
    <w:rsid w:val="00242FF0"/>
    <w:rsid w:val="0024357E"/>
    <w:rsid w:val="00243663"/>
    <w:rsid w:val="00243F35"/>
    <w:rsid w:val="00244C22"/>
    <w:rsid w:val="00244F63"/>
    <w:rsid w:val="00245018"/>
    <w:rsid w:val="0024633D"/>
    <w:rsid w:val="0025009F"/>
    <w:rsid w:val="00250110"/>
    <w:rsid w:val="00250302"/>
    <w:rsid w:val="00250E41"/>
    <w:rsid w:val="002513BE"/>
    <w:rsid w:val="00251941"/>
    <w:rsid w:val="002528DC"/>
    <w:rsid w:val="002534E6"/>
    <w:rsid w:val="002538B8"/>
    <w:rsid w:val="00253918"/>
    <w:rsid w:val="00253EBD"/>
    <w:rsid w:val="0025405D"/>
    <w:rsid w:val="002541EC"/>
    <w:rsid w:val="002547BF"/>
    <w:rsid w:val="0025502D"/>
    <w:rsid w:val="00256992"/>
    <w:rsid w:val="0025767E"/>
    <w:rsid w:val="00257AF3"/>
    <w:rsid w:val="00257D2D"/>
    <w:rsid w:val="00260199"/>
    <w:rsid w:val="0026019D"/>
    <w:rsid w:val="00260A53"/>
    <w:rsid w:val="00260CB5"/>
    <w:rsid w:val="00260D79"/>
    <w:rsid w:val="00260EC5"/>
    <w:rsid w:val="0026106D"/>
    <w:rsid w:val="002610E0"/>
    <w:rsid w:val="002610E9"/>
    <w:rsid w:val="00261187"/>
    <w:rsid w:val="002620A8"/>
    <w:rsid w:val="00262682"/>
    <w:rsid w:val="0026293A"/>
    <w:rsid w:val="002634D2"/>
    <w:rsid w:val="00263B17"/>
    <w:rsid w:val="00263D32"/>
    <w:rsid w:val="00264201"/>
    <w:rsid w:val="00264B6F"/>
    <w:rsid w:val="00265534"/>
    <w:rsid w:val="002659B9"/>
    <w:rsid w:val="00265A48"/>
    <w:rsid w:val="002660A1"/>
    <w:rsid w:val="00266BE4"/>
    <w:rsid w:val="00266D51"/>
    <w:rsid w:val="00267013"/>
    <w:rsid w:val="00267425"/>
    <w:rsid w:val="00267689"/>
    <w:rsid w:val="00267935"/>
    <w:rsid w:val="00267C6A"/>
    <w:rsid w:val="00267E1F"/>
    <w:rsid w:val="00271B41"/>
    <w:rsid w:val="00272D16"/>
    <w:rsid w:val="0027479F"/>
    <w:rsid w:val="00274CA9"/>
    <w:rsid w:val="002755F6"/>
    <w:rsid w:val="00275B43"/>
    <w:rsid w:val="00276103"/>
    <w:rsid w:val="0027676B"/>
    <w:rsid w:val="00276935"/>
    <w:rsid w:val="00277FC0"/>
    <w:rsid w:val="00280142"/>
    <w:rsid w:val="002806BD"/>
    <w:rsid w:val="00280736"/>
    <w:rsid w:val="00280800"/>
    <w:rsid w:val="00280C8D"/>
    <w:rsid w:val="002815D6"/>
    <w:rsid w:val="00281726"/>
    <w:rsid w:val="002829C7"/>
    <w:rsid w:val="00282AD3"/>
    <w:rsid w:val="00282D00"/>
    <w:rsid w:val="0028326C"/>
    <w:rsid w:val="0028345F"/>
    <w:rsid w:val="002834BD"/>
    <w:rsid w:val="002834EC"/>
    <w:rsid w:val="00284205"/>
    <w:rsid w:val="002860AE"/>
    <w:rsid w:val="0028653D"/>
    <w:rsid w:val="00286B1C"/>
    <w:rsid w:val="00287874"/>
    <w:rsid w:val="0028793C"/>
    <w:rsid w:val="00287F09"/>
    <w:rsid w:val="002904E5"/>
    <w:rsid w:val="002907EC"/>
    <w:rsid w:val="00290B98"/>
    <w:rsid w:val="00290DA6"/>
    <w:rsid w:val="00291519"/>
    <w:rsid w:val="00292031"/>
    <w:rsid w:val="00292F27"/>
    <w:rsid w:val="0029306D"/>
    <w:rsid w:val="00293080"/>
    <w:rsid w:val="00294168"/>
    <w:rsid w:val="00294E42"/>
    <w:rsid w:val="00294EDA"/>
    <w:rsid w:val="0029538C"/>
    <w:rsid w:val="00295B28"/>
    <w:rsid w:val="002961DC"/>
    <w:rsid w:val="00296261"/>
    <w:rsid w:val="00296305"/>
    <w:rsid w:val="0029657D"/>
    <w:rsid w:val="00296798"/>
    <w:rsid w:val="00296BE4"/>
    <w:rsid w:val="0029772F"/>
    <w:rsid w:val="00297B42"/>
    <w:rsid w:val="00297D2E"/>
    <w:rsid w:val="00297E13"/>
    <w:rsid w:val="002A0A1A"/>
    <w:rsid w:val="002A1080"/>
    <w:rsid w:val="002A151F"/>
    <w:rsid w:val="002A2055"/>
    <w:rsid w:val="002A2F93"/>
    <w:rsid w:val="002A3765"/>
    <w:rsid w:val="002A4938"/>
    <w:rsid w:val="002A4DF1"/>
    <w:rsid w:val="002A53EA"/>
    <w:rsid w:val="002A6C17"/>
    <w:rsid w:val="002A6E08"/>
    <w:rsid w:val="002A7257"/>
    <w:rsid w:val="002A73EF"/>
    <w:rsid w:val="002A7D77"/>
    <w:rsid w:val="002A7DF8"/>
    <w:rsid w:val="002B05B6"/>
    <w:rsid w:val="002B0985"/>
    <w:rsid w:val="002B0BC0"/>
    <w:rsid w:val="002B11EE"/>
    <w:rsid w:val="002B2956"/>
    <w:rsid w:val="002B2C63"/>
    <w:rsid w:val="002B3CD2"/>
    <w:rsid w:val="002B3E0C"/>
    <w:rsid w:val="002B444E"/>
    <w:rsid w:val="002B5008"/>
    <w:rsid w:val="002B5887"/>
    <w:rsid w:val="002B6653"/>
    <w:rsid w:val="002B7B40"/>
    <w:rsid w:val="002C04D4"/>
    <w:rsid w:val="002C05A4"/>
    <w:rsid w:val="002C07AE"/>
    <w:rsid w:val="002C0892"/>
    <w:rsid w:val="002C0A26"/>
    <w:rsid w:val="002C0BF6"/>
    <w:rsid w:val="002C0E22"/>
    <w:rsid w:val="002C1B43"/>
    <w:rsid w:val="002C2957"/>
    <w:rsid w:val="002C2BD9"/>
    <w:rsid w:val="002C3356"/>
    <w:rsid w:val="002C3E86"/>
    <w:rsid w:val="002C46E4"/>
    <w:rsid w:val="002C4B0F"/>
    <w:rsid w:val="002C4D32"/>
    <w:rsid w:val="002C536E"/>
    <w:rsid w:val="002C5425"/>
    <w:rsid w:val="002C589A"/>
    <w:rsid w:val="002C6942"/>
    <w:rsid w:val="002C6A67"/>
    <w:rsid w:val="002C70D9"/>
    <w:rsid w:val="002C7690"/>
    <w:rsid w:val="002C7B8B"/>
    <w:rsid w:val="002D002D"/>
    <w:rsid w:val="002D1111"/>
    <w:rsid w:val="002D18AC"/>
    <w:rsid w:val="002D19EE"/>
    <w:rsid w:val="002D1C0B"/>
    <w:rsid w:val="002D20A5"/>
    <w:rsid w:val="002D2D37"/>
    <w:rsid w:val="002D2DAC"/>
    <w:rsid w:val="002D317C"/>
    <w:rsid w:val="002D3A30"/>
    <w:rsid w:val="002D4294"/>
    <w:rsid w:val="002D5A58"/>
    <w:rsid w:val="002D6A4F"/>
    <w:rsid w:val="002D7B36"/>
    <w:rsid w:val="002D7D5D"/>
    <w:rsid w:val="002D7DBE"/>
    <w:rsid w:val="002E0260"/>
    <w:rsid w:val="002E16E4"/>
    <w:rsid w:val="002E1887"/>
    <w:rsid w:val="002E2DD2"/>
    <w:rsid w:val="002E3211"/>
    <w:rsid w:val="002E3B4A"/>
    <w:rsid w:val="002E4FAF"/>
    <w:rsid w:val="002E50DE"/>
    <w:rsid w:val="002E7C69"/>
    <w:rsid w:val="002E7F59"/>
    <w:rsid w:val="002F1B4B"/>
    <w:rsid w:val="002F2639"/>
    <w:rsid w:val="002F2FFF"/>
    <w:rsid w:val="002F316D"/>
    <w:rsid w:val="002F4412"/>
    <w:rsid w:val="002F4B8C"/>
    <w:rsid w:val="002F4D75"/>
    <w:rsid w:val="002F5C5D"/>
    <w:rsid w:val="002F5D61"/>
    <w:rsid w:val="002F5E38"/>
    <w:rsid w:val="002F6D07"/>
    <w:rsid w:val="002F6E65"/>
    <w:rsid w:val="002F7D20"/>
    <w:rsid w:val="00300303"/>
    <w:rsid w:val="00300322"/>
    <w:rsid w:val="0030059A"/>
    <w:rsid w:val="00300E50"/>
    <w:rsid w:val="00301010"/>
    <w:rsid w:val="003010CF"/>
    <w:rsid w:val="00301663"/>
    <w:rsid w:val="00302526"/>
    <w:rsid w:val="00302AD4"/>
    <w:rsid w:val="00303FCA"/>
    <w:rsid w:val="0030418E"/>
    <w:rsid w:val="003044A9"/>
    <w:rsid w:val="00305994"/>
    <w:rsid w:val="0030645C"/>
    <w:rsid w:val="003072F4"/>
    <w:rsid w:val="00307513"/>
    <w:rsid w:val="00307F5E"/>
    <w:rsid w:val="00307FB4"/>
    <w:rsid w:val="003106BF"/>
    <w:rsid w:val="0031082B"/>
    <w:rsid w:val="00310F3A"/>
    <w:rsid w:val="00311037"/>
    <w:rsid w:val="0031138D"/>
    <w:rsid w:val="00311C44"/>
    <w:rsid w:val="003126AC"/>
    <w:rsid w:val="00313005"/>
    <w:rsid w:val="00313B37"/>
    <w:rsid w:val="00313D32"/>
    <w:rsid w:val="00313F45"/>
    <w:rsid w:val="003141C0"/>
    <w:rsid w:val="003142B0"/>
    <w:rsid w:val="00314335"/>
    <w:rsid w:val="0031450F"/>
    <w:rsid w:val="00314751"/>
    <w:rsid w:val="003149CB"/>
    <w:rsid w:val="00315403"/>
    <w:rsid w:val="00315621"/>
    <w:rsid w:val="0031588F"/>
    <w:rsid w:val="003161FB"/>
    <w:rsid w:val="003170EA"/>
    <w:rsid w:val="00317212"/>
    <w:rsid w:val="00317493"/>
    <w:rsid w:val="003177C2"/>
    <w:rsid w:val="00317920"/>
    <w:rsid w:val="00317BD9"/>
    <w:rsid w:val="00320C28"/>
    <w:rsid w:val="00321140"/>
    <w:rsid w:val="00321CF1"/>
    <w:rsid w:val="0032224D"/>
    <w:rsid w:val="0032257D"/>
    <w:rsid w:val="00322D55"/>
    <w:rsid w:val="00322F17"/>
    <w:rsid w:val="003234DA"/>
    <w:rsid w:val="00324770"/>
    <w:rsid w:val="00324896"/>
    <w:rsid w:val="00325829"/>
    <w:rsid w:val="00325EEE"/>
    <w:rsid w:val="00326A66"/>
    <w:rsid w:val="00326B5E"/>
    <w:rsid w:val="003274F0"/>
    <w:rsid w:val="003277C1"/>
    <w:rsid w:val="00327CF8"/>
    <w:rsid w:val="0033030F"/>
    <w:rsid w:val="00330E79"/>
    <w:rsid w:val="003318B8"/>
    <w:rsid w:val="00331D10"/>
    <w:rsid w:val="0033233C"/>
    <w:rsid w:val="003323EA"/>
    <w:rsid w:val="00332C95"/>
    <w:rsid w:val="003333D2"/>
    <w:rsid w:val="0033359E"/>
    <w:rsid w:val="00333FAA"/>
    <w:rsid w:val="0033452B"/>
    <w:rsid w:val="00334EA6"/>
    <w:rsid w:val="003352C2"/>
    <w:rsid w:val="00335FF3"/>
    <w:rsid w:val="00336CB1"/>
    <w:rsid w:val="00336F83"/>
    <w:rsid w:val="003372D7"/>
    <w:rsid w:val="00337EC2"/>
    <w:rsid w:val="0034001D"/>
    <w:rsid w:val="00340E6B"/>
    <w:rsid w:val="0034281F"/>
    <w:rsid w:val="0034287C"/>
    <w:rsid w:val="00342E7F"/>
    <w:rsid w:val="00343979"/>
    <w:rsid w:val="00343D01"/>
    <w:rsid w:val="0034414E"/>
    <w:rsid w:val="0034691C"/>
    <w:rsid w:val="00346AEA"/>
    <w:rsid w:val="00346D06"/>
    <w:rsid w:val="003477C9"/>
    <w:rsid w:val="00347D4B"/>
    <w:rsid w:val="003502A5"/>
    <w:rsid w:val="0035046B"/>
    <w:rsid w:val="00351AEE"/>
    <w:rsid w:val="00351B94"/>
    <w:rsid w:val="0035262C"/>
    <w:rsid w:val="00352731"/>
    <w:rsid w:val="00353523"/>
    <w:rsid w:val="00353C27"/>
    <w:rsid w:val="00353D42"/>
    <w:rsid w:val="003541D0"/>
    <w:rsid w:val="00355591"/>
    <w:rsid w:val="00356258"/>
    <w:rsid w:val="00356E06"/>
    <w:rsid w:val="00357ACA"/>
    <w:rsid w:val="003601A2"/>
    <w:rsid w:val="003605D8"/>
    <w:rsid w:val="00361209"/>
    <w:rsid w:val="00361802"/>
    <w:rsid w:val="00362A50"/>
    <w:rsid w:val="00362EDB"/>
    <w:rsid w:val="00362F80"/>
    <w:rsid w:val="00363103"/>
    <w:rsid w:val="00363F43"/>
    <w:rsid w:val="00364233"/>
    <w:rsid w:val="0036453B"/>
    <w:rsid w:val="003649B3"/>
    <w:rsid w:val="00365994"/>
    <w:rsid w:val="00365D48"/>
    <w:rsid w:val="003661B1"/>
    <w:rsid w:val="0036688B"/>
    <w:rsid w:val="0036780A"/>
    <w:rsid w:val="003710B0"/>
    <w:rsid w:val="0037205A"/>
    <w:rsid w:val="00372186"/>
    <w:rsid w:val="003726AB"/>
    <w:rsid w:val="0037272B"/>
    <w:rsid w:val="00372C44"/>
    <w:rsid w:val="0037314A"/>
    <w:rsid w:val="003732B3"/>
    <w:rsid w:val="00373F4D"/>
    <w:rsid w:val="00374AE9"/>
    <w:rsid w:val="00374E63"/>
    <w:rsid w:val="003750ED"/>
    <w:rsid w:val="003753E4"/>
    <w:rsid w:val="003753F6"/>
    <w:rsid w:val="00376274"/>
    <w:rsid w:val="00376687"/>
    <w:rsid w:val="00376C5F"/>
    <w:rsid w:val="00377385"/>
    <w:rsid w:val="0038099D"/>
    <w:rsid w:val="00380A6F"/>
    <w:rsid w:val="003818CA"/>
    <w:rsid w:val="00382625"/>
    <w:rsid w:val="00382692"/>
    <w:rsid w:val="00382B33"/>
    <w:rsid w:val="00383286"/>
    <w:rsid w:val="003832CB"/>
    <w:rsid w:val="003843B8"/>
    <w:rsid w:val="003845A0"/>
    <w:rsid w:val="00385120"/>
    <w:rsid w:val="003851AE"/>
    <w:rsid w:val="0038523E"/>
    <w:rsid w:val="00385AA7"/>
    <w:rsid w:val="00385E25"/>
    <w:rsid w:val="00385E65"/>
    <w:rsid w:val="00385E77"/>
    <w:rsid w:val="003866C6"/>
    <w:rsid w:val="003873C7"/>
    <w:rsid w:val="00390118"/>
    <w:rsid w:val="0039047F"/>
    <w:rsid w:val="003916ED"/>
    <w:rsid w:val="003917E3"/>
    <w:rsid w:val="00391CE9"/>
    <w:rsid w:val="00391D47"/>
    <w:rsid w:val="003924A5"/>
    <w:rsid w:val="00393A44"/>
    <w:rsid w:val="0039496C"/>
    <w:rsid w:val="00394ED0"/>
    <w:rsid w:val="0039594F"/>
    <w:rsid w:val="00396F90"/>
    <w:rsid w:val="00397518"/>
    <w:rsid w:val="00397541"/>
    <w:rsid w:val="00397994"/>
    <w:rsid w:val="00397CC7"/>
    <w:rsid w:val="003A0586"/>
    <w:rsid w:val="003A0600"/>
    <w:rsid w:val="003A0A48"/>
    <w:rsid w:val="003A2443"/>
    <w:rsid w:val="003A2556"/>
    <w:rsid w:val="003A327D"/>
    <w:rsid w:val="003A37C8"/>
    <w:rsid w:val="003A3DFE"/>
    <w:rsid w:val="003A488B"/>
    <w:rsid w:val="003A4B68"/>
    <w:rsid w:val="003A5700"/>
    <w:rsid w:val="003A58E4"/>
    <w:rsid w:val="003A6309"/>
    <w:rsid w:val="003A69FB"/>
    <w:rsid w:val="003A78D6"/>
    <w:rsid w:val="003A7E9F"/>
    <w:rsid w:val="003A7F97"/>
    <w:rsid w:val="003B0797"/>
    <w:rsid w:val="003B0CD4"/>
    <w:rsid w:val="003B0FCB"/>
    <w:rsid w:val="003B1544"/>
    <w:rsid w:val="003B15BB"/>
    <w:rsid w:val="003B232F"/>
    <w:rsid w:val="003B2A0E"/>
    <w:rsid w:val="003B36AE"/>
    <w:rsid w:val="003B408C"/>
    <w:rsid w:val="003B47C8"/>
    <w:rsid w:val="003B4E46"/>
    <w:rsid w:val="003B6106"/>
    <w:rsid w:val="003B64BD"/>
    <w:rsid w:val="003B6887"/>
    <w:rsid w:val="003C0895"/>
    <w:rsid w:val="003C09A5"/>
    <w:rsid w:val="003C1468"/>
    <w:rsid w:val="003C206A"/>
    <w:rsid w:val="003C221C"/>
    <w:rsid w:val="003C24C8"/>
    <w:rsid w:val="003C290C"/>
    <w:rsid w:val="003C2F29"/>
    <w:rsid w:val="003C36A6"/>
    <w:rsid w:val="003C3C8D"/>
    <w:rsid w:val="003C3CDA"/>
    <w:rsid w:val="003C4B52"/>
    <w:rsid w:val="003C54B9"/>
    <w:rsid w:val="003C60B6"/>
    <w:rsid w:val="003C611B"/>
    <w:rsid w:val="003C6A4D"/>
    <w:rsid w:val="003C70D2"/>
    <w:rsid w:val="003C7299"/>
    <w:rsid w:val="003C7376"/>
    <w:rsid w:val="003C778E"/>
    <w:rsid w:val="003C788C"/>
    <w:rsid w:val="003C78ED"/>
    <w:rsid w:val="003C797B"/>
    <w:rsid w:val="003C7C00"/>
    <w:rsid w:val="003C7FA6"/>
    <w:rsid w:val="003D0401"/>
    <w:rsid w:val="003D104D"/>
    <w:rsid w:val="003D1454"/>
    <w:rsid w:val="003D1511"/>
    <w:rsid w:val="003D1793"/>
    <w:rsid w:val="003D1C64"/>
    <w:rsid w:val="003D2676"/>
    <w:rsid w:val="003D2D86"/>
    <w:rsid w:val="003D2F4F"/>
    <w:rsid w:val="003D3D2B"/>
    <w:rsid w:val="003D4AEE"/>
    <w:rsid w:val="003D4DDE"/>
    <w:rsid w:val="003D53CC"/>
    <w:rsid w:val="003D5930"/>
    <w:rsid w:val="003D59C1"/>
    <w:rsid w:val="003D5FF9"/>
    <w:rsid w:val="003D612E"/>
    <w:rsid w:val="003D6655"/>
    <w:rsid w:val="003D7ACF"/>
    <w:rsid w:val="003D7B13"/>
    <w:rsid w:val="003E12A5"/>
    <w:rsid w:val="003E1307"/>
    <w:rsid w:val="003E1696"/>
    <w:rsid w:val="003E1950"/>
    <w:rsid w:val="003E26A4"/>
    <w:rsid w:val="003E2750"/>
    <w:rsid w:val="003E2835"/>
    <w:rsid w:val="003E3E80"/>
    <w:rsid w:val="003E4E70"/>
    <w:rsid w:val="003E4F73"/>
    <w:rsid w:val="003E5331"/>
    <w:rsid w:val="003E5347"/>
    <w:rsid w:val="003E5BD7"/>
    <w:rsid w:val="003E5FB3"/>
    <w:rsid w:val="003E6087"/>
    <w:rsid w:val="003E677D"/>
    <w:rsid w:val="003E679F"/>
    <w:rsid w:val="003E77C0"/>
    <w:rsid w:val="003E78B5"/>
    <w:rsid w:val="003E7FA4"/>
    <w:rsid w:val="003F0B60"/>
    <w:rsid w:val="003F0CC6"/>
    <w:rsid w:val="003F19D9"/>
    <w:rsid w:val="003F24F4"/>
    <w:rsid w:val="003F26C7"/>
    <w:rsid w:val="003F4E89"/>
    <w:rsid w:val="003F5326"/>
    <w:rsid w:val="003F5854"/>
    <w:rsid w:val="003F5969"/>
    <w:rsid w:val="003F5996"/>
    <w:rsid w:val="003F59E6"/>
    <w:rsid w:val="003F651C"/>
    <w:rsid w:val="003F6BDA"/>
    <w:rsid w:val="003F6EDC"/>
    <w:rsid w:val="003F766D"/>
    <w:rsid w:val="003F7C29"/>
    <w:rsid w:val="00400065"/>
    <w:rsid w:val="0040043D"/>
    <w:rsid w:val="00400788"/>
    <w:rsid w:val="00400ED7"/>
    <w:rsid w:val="004010EC"/>
    <w:rsid w:val="00402398"/>
    <w:rsid w:val="00403A18"/>
    <w:rsid w:val="004043E2"/>
    <w:rsid w:val="004045B3"/>
    <w:rsid w:val="00405427"/>
    <w:rsid w:val="0040564E"/>
    <w:rsid w:val="0040574F"/>
    <w:rsid w:val="00406213"/>
    <w:rsid w:val="004067AB"/>
    <w:rsid w:val="00406CBA"/>
    <w:rsid w:val="00406F20"/>
    <w:rsid w:val="00407314"/>
    <w:rsid w:val="00407970"/>
    <w:rsid w:val="00407A89"/>
    <w:rsid w:val="00407E91"/>
    <w:rsid w:val="004100E6"/>
    <w:rsid w:val="00410412"/>
    <w:rsid w:val="00410BEC"/>
    <w:rsid w:val="00411B2C"/>
    <w:rsid w:val="0041241B"/>
    <w:rsid w:val="00412A73"/>
    <w:rsid w:val="00412EDE"/>
    <w:rsid w:val="00413150"/>
    <w:rsid w:val="004131B9"/>
    <w:rsid w:val="004131DE"/>
    <w:rsid w:val="00414315"/>
    <w:rsid w:val="0041514F"/>
    <w:rsid w:val="0041523B"/>
    <w:rsid w:val="00415D15"/>
    <w:rsid w:val="00415DC0"/>
    <w:rsid w:val="00415F25"/>
    <w:rsid w:val="00417BAC"/>
    <w:rsid w:val="00417C25"/>
    <w:rsid w:val="00420CAA"/>
    <w:rsid w:val="00421DE5"/>
    <w:rsid w:val="004221C0"/>
    <w:rsid w:val="00422245"/>
    <w:rsid w:val="004231AC"/>
    <w:rsid w:val="00423453"/>
    <w:rsid w:val="00423B9F"/>
    <w:rsid w:val="00423D52"/>
    <w:rsid w:val="004254DF"/>
    <w:rsid w:val="00426E3A"/>
    <w:rsid w:val="00427048"/>
    <w:rsid w:val="00427923"/>
    <w:rsid w:val="004279AC"/>
    <w:rsid w:val="004279EC"/>
    <w:rsid w:val="004309BF"/>
    <w:rsid w:val="00430B70"/>
    <w:rsid w:val="00431942"/>
    <w:rsid w:val="00431D5B"/>
    <w:rsid w:val="00433A4D"/>
    <w:rsid w:val="00433FE2"/>
    <w:rsid w:val="004350EA"/>
    <w:rsid w:val="0043547C"/>
    <w:rsid w:val="00435AD7"/>
    <w:rsid w:val="00435CC3"/>
    <w:rsid w:val="00436261"/>
    <w:rsid w:val="00437783"/>
    <w:rsid w:val="00437970"/>
    <w:rsid w:val="00437C3E"/>
    <w:rsid w:val="004412B1"/>
    <w:rsid w:val="00441550"/>
    <w:rsid w:val="00441593"/>
    <w:rsid w:val="00441703"/>
    <w:rsid w:val="00442254"/>
    <w:rsid w:val="0044233D"/>
    <w:rsid w:val="00442628"/>
    <w:rsid w:val="00442C90"/>
    <w:rsid w:val="0044346E"/>
    <w:rsid w:val="00443839"/>
    <w:rsid w:val="004443C5"/>
    <w:rsid w:val="00444615"/>
    <w:rsid w:val="00445323"/>
    <w:rsid w:val="00445A4E"/>
    <w:rsid w:val="00445AE9"/>
    <w:rsid w:val="00445F9C"/>
    <w:rsid w:val="00446387"/>
    <w:rsid w:val="004466E6"/>
    <w:rsid w:val="0044704F"/>
    <w:rsid w:val="0044707C"/>
    <w:rsid w:val="004473B4"/>
    <w:rsid w:val="004476E4"/>
    <w:rsid w:val="00447F56"/>
    <w:rsid w:val="00450219"/>
    <w:rsid w:val="004513C8"/>
    <w:rsid w:val="00451CBA"/>
    <w:rsid w:val="004520DA"/>
    <w:rsid w:val="00452349"/>
    <w:rsid w:val="0045318F"/>
    <w:rsid w:val="00453375"/>
    <w:rsid w:val="00453639"/>
    <w:rsid w:val="00453D53"/>
    <w:rsid w:val="00453DD9"/>
    <w:rsid w:val="00454037"/>
    <w:rsid w:val="00454479"/>
    <w:rsid w:val="004548EB"/>
    <w:rsid w:val="004548FB"/>
    <w:rsid w:val="00454A80"/>
    <w:rsid w:val="00454DCB"/>
    <w:rsid w:val="0045513C"/>
    <w:rsid w:val="00455627"/>
    <w:rsid w:val="004559DC"/>
    <w:rsid w:val="004562F7"/>
    <w:rsid w:val="00457583"/>
    <w:rsid w:val="00457614"/>
    <w:rsid w:val="00457E83"/>
    <w:rsid w:val="00460B18"/>
    <w:rsid w:val="0046176E"/>
    <w:rsid w:val="00461AF4"/>
    <w:rsid w:val="00462BED"/>
    <w:rsid w:val="00463922"/>
    <w:rsid w:val="00463A4F"/>
    <w:rsid w:val="004646D4"/>
    <w:rsid w:val="00464BD7"/>
    <w:rsid w:val="00464CA9"/>
    <w:rsid w:val="004654FE"/>
    <w:rsid w:val="00465FAA"/>
    <w:rsid w:val="004663C4"/>
    <w:rsid w:val="00466585"/>
    <w:rsid w:val="0046688F"/>
    <w:rsid w:val="00466B31"/>
    <w:rsid w:val="0046742D"/>
    <w:rsid w:val="00470A7D"/>
    <w:rsid w:val="00471945"/>
    <w:rsid w:val="00472937"/>
    <w:rsid w:val="00473D68"/>
    <w:rsid w:val="00475F9C"/>
    <w:rsid w:val="00476A31"/>
    <w:rsid w:val="00476CA0"/>
    <w:rsid w:val="004774D9"/>
    <w:rsid w:val="00477BBE"/>
    <w:rsid w:val="00477BE0"/>
    <w:rsid w:val="00477F48"/>
    <w:rsid w:val="00480931"/>
    <w:rsid w:val="00480C2D"/>
    <w:rsid w:val="00480C62"/>
    <w:rsid w:val="00482687"/>
    <w:rsid w:val="00482A37"/>
    <w:rsid w:val="00482A3A"/>
    <w:rsid w:val="00482C2F"/>
    <w:rsid w:val="00482F23"/>
    <w:rsid w:val="004831EB"/>
    <w:rsid w:val="004837F4"/>
    <w:rsid w:val="00483B36"/>
    <w:rsid w:val="00483CBA"/>
    <w:rsid w:val="00484110"/>
    <w:rsid w:val="00484B52"/>
    <w:rsid w:val="004851E8"/>
    <w:rsid w:val="004852FB"/>
    <w:rsid w:val="004855F1"/>
    <w:rsid w:val="00486A6B"/>
    <w:rsid w:val="00486CEB"/>
    <w:rsid w:val="00486FB2"/>
    <w:rsid w:val="00490603"/>
    <w:rsid w:val="0049096E"/>
    <w:rsid w:val="00490FB0"/>
    <w:rsid w:val="00491446"/>
    <w:rsid w:val="00492040"/>
    <w:rsid w:val="0049233C"/>
    <w:rsid w:val="004929F6"/>
    <w:rsid w:val="00493330"/>
    <w:rsid w:val="0049379B"/>
    <w:rsid w:val="00493901"/>
    <w:rsid w:val="00493C49"/>
    <w:rsid w:val="00493D44"/>
    <w:rsid w:val="00493E96"/>
    <w:rsid w:val="004941B6"/>
    <w:rsid w:val="004942EC"/>
    <w:rsid w:val="004946F8"/>
    <w:rsid w:val="004946F9"/>
    <w:rsid w:val="00494BA2"/>
    <w:rsid w:val="00494F28"/>
    <w:rsid w:val="0049503A"/>
    <w:rsid w:val="00495222"/>
    <w:rsid w:val="0049564D"/>
    <w:rsid w:val="00495915"/>
    <w:rsid w:val="004966E4"/>
    <w:rsid w:val="00497327"/>
    <w:rsid w:val="004A0330"/>
    <w:rsid w:val="004A0DF5"/>
    <w:rsid w:val="004A202D"/>
    <w:rsid w:val="004A27DB"/>
    <w:rsid w:val="004A2B8E"/>
    <w:rsid w:val="004A3187"/>
    <w:rsid w:val="004A329F"/>
    <w:rsid w:val="004A36E6"/>
    <w:rsid w:val="004A3C82"/>
    <w:rsid w:val="004A3E5E"/>
    <w:rsid w:val="004A44B5"/>
    <w:rsid w:val="004A50EE"/>
    <w:rsid w:val="004A5104"/>
    <w:rsid w:val="004A575B"/>
    <w:rsid w:val="004A5834"/>
    <w:rsid w:val="004A5E2F"/>
    <w:rsid w:val="004A629D"/>
    <w:rsid w:val="004A68A8"/>
    <w:rsid w:val="004A6D35"/>
    <w:rsid w:val="004A78A8"/>
    <w:rsid w:val="004B0455"/>
    <w:rsid w:val="004B1593"/>
    <w:rsid w:val="004B191A"/>
    <w:rsid w:val="004B1A86"/>
    <w:rsid w:val="004B2B3D"/>
    <w:rsid w:val="004B30C0"/>
    <w:rsid w:val="004B3C26"/>
    <w:rsid w:val="004B41C4"/>
    <w:rsid w:val="004B434B"/>
    <w:rsid w:val="004B4AC7"/>
    <w:rsid w:val="004B6420"/>
    <w:rsid w:val="004B6B52"/>
    <w:rsid w:val="004B6C2F"/>
    <w:rsid w:val="004B7613"/>
    <w:rsid w:val="004B78EC"/>
    <w:rsid w:val="004C08B9"/>
    <w:rsid w:val="004C1719"/>
    <w:rsid w:val="004C1BD2"/>
    <w:rsid w:val="004C215D"/>
    <w:rsid w:val="004C32FF"/>
    <w:rsid w:val="004C3735"/>
    <w:rsid w:val="004C4810"/>
    <w:rsid w:val="004C4990"/>
    <w:rsid w:val="004C5582"/>
    <w:rsid w:val="004C64F3"/>
    <w:rsid w:val="004C7108"/>
    <w:rsid w:val="004C7C6E"/>
    <w:rsid w:val="004C7E7B"/>
    <w:rsid w:val="004D00C1"/>
    <w:rsid w:val="004D07F4"/>
    <w:rsid w:val="004D0C30"/>
    <w:rsid w:val="004D0E5B"/>
    <w:rsid w:val="004D156A"/>
    <w:rsid w:val="004D197C"/>
    <w:rsid w:val="004D1DD1"/>
    <w:rsid w:val="004D2063"/>
    <w:rsid w:val="004D2388"/>
    <w:rsid w:val="004D2B0E"/>
    <w:rsid w:val="004D3951"/>
    <w:rsid w:val="004D4833"/>
    <w:rsid w:val="004D4C8E"/>
    <w:rsid w:val="004D589C"/>
    <w:rsid w:val="004D5D9E"/>
    <w:rsid w:val="004D678B"/>
    <w:rsid w:val="004D6F14"/>
    <w:rsid w:val="004D6FD4"/>
    <w:rsid w:val="004E0491"/>
    <w:rsid w:val="004E04AA"/>
    <w:rsid w:val="004E11F8"/>
    <w:rsid w:val="004E12E5"/>
    <w:rsid w:val="004E1C8E"/>
    <w:rsid w:val="004E22A4"/>
    <w:rsid w:val="004E22DC"/>
    <w:rsid w:val="004E22E9"/>
    <w:rsid w:val="004E26EA"/>
    <w:rsid w:val="004E4010"/>
    <w:rsid w:val="004E4056"/>
    <w:rsid w:val="004E43AD"/>
    <w:rsid w:val="004E444F"/>
    <w:rsid w:val="004E54E9"/>
    <w:rsid w:val="004E5C15"/>
    <w:rsid w:val="004E5EB5"/>
    <w:rsid w:val="004E6134"/>
    <w:rsid w:val="004E64F3"/>
    <w:rsid w:val="004E711E"/>
    <w:rsid w:val="004E79EE"/>
    <w:rsid w:val="004E7A85"/>
    <w:rsid w:val="004E7AC6"/>
    <w:rsid w:val="004F0941"/>
    <w:rsid w:val="004F0994"/>
    <w:rsid w:val="004F0BAD"/>
    <w:rsid w:val="004F2266"/>
    <w:rsid w:val="004F237A"/>
    <w:rsid w:val="004F2CB0"/>
    <w:rsid w:val="004F353B"/>
    <w:rsid w:val="004F3659"/>
    <w:rsid w:val="004F36CF"/>
    <w:rsid w:val="004F3873"/>
    <w:rsid w:val="004F38EC"/>
    <w:rsid w:val="004F4A88"/>
    <w:rsid w:val="004F51D8"/>
    <w:rsid w:val="004F521A"/>
    <w:rsid w:val="004F5536"/>
    <w:rsid w:val="004F57DD"/>
    <w:rsid w:val="004F5A38"/>
    <w:rsid w:val="004F5BC5"/>
    <w:rsid w:val="004F633A"/>
    <w:rsid w:val="004F651D"/>
    <w:rsid w:val="004F66BE"/>
    <w:rsid w:val="004F687B"/>
    <w:rsid w:val="004F76ED"/>
    <w:rsid w:val="004F7E4C"/>
    <w:rsid w:val="00500281"/>
    <w:rsid w:val="0050078B"/>
    <w:rsid w:val="005015AC"/>
    <w:rsid w:val="00502195"/>
    <w:rsid w:val="00503B0A"/>
    <w:rsid w:val="00505032"/>
    <w:rsid w:val="005051E9"/>
    <w:rsid w:val="00505488"/>
    <w:rsid w:val="00505A49"/>
    <w:rsid w:val="005062DB"/>
    <w:rsid w:val="0050631D"/>
    <w:rsid w:val="00506390"/>
    <w:rsid w:val="005063E6"/>
    <w:rsid w:val="00506974"/>
    <w:rsid w:val="00507199"/>
    <w:rsid w:val="005072A8"/>
    <w:rsid w:val="00507A24"/>
    <w:rsid w:val="00507E57"/>
    <w:rsid w:val="00507F91"/>
    <w:rsid w:val="00510302"/>
    <w:rsid w:val="00510846"/>
    <w:rsid w:val="0051089F"/>
    <w:rsid w:val="00511146"/>
    <w:rsid w:val="00511287"/>
    <w:rsid w:val="00511339"/>
    <w:rsid w:val="00511DCA"/>
    <w:rsid w:val="00511DD6"/>
    <w:rsid w:val="00512427"/>
    <w:rsid w:val="00512AA5"/>
    <w:rsid w:val="00512B0B"/>
    <w:rsid w:val="0051315D"/>
    <w:rsid w:val="005131F3"/>
    <w:rsid w:val="00513774"/>
    <w:rsid w:val="00513FE1"/>
    <w:rsid w:val="0051425A"/>
    <w:rsid w:val="00514F05"/>
    <w:rsid w:val="00515248"/>
    <w:rsid w:val="005154E1"/>
    <w:rsid w:val="00515AEF"/>
    <w:rsid w:val="005166AD"/>
    <w:rsid w:val="00516F78"/>
    <w:rsid w:val="00516FBE"/>
    <w:rsid w:val="005171F1"/>
    <w:rsid w:val="005201DF"/>
    <w:rsid w:val="00520334"/>
    <w:rsid w:val="00520536"/>
    <w:rsid w:val="00520A3B"/>
    <w:rsid w:val="00520FBA"/>
    <w:rsid w:val="005216BE"/>
    <w:rsid w:val="00521B57"/>
    <w:rsid w:val="00522015"/>
    <w:rsid w:val="00522ABE"/>
    <w:rsid w:val="00522E18"/>
    <w:rsid w:val="00522F68"/>
    <w:rsid w:val="005237C6"/>
    <w:rsid w:val="00523984"/>
    <w:rsid w:val="00523D76"/>
    <w:rsid w:val="00523E8C"/>
    <w:rsid w:val="005242ED"/>
    <w:rsid w:val="0052453F"/>
    <w:rsid w:val="00524967"/>
    <w:rsid w:val="00524CE1"/>
    <w:rsid w:val="00525575"/>
    <w:rsid w:val="005257BD"/>
    <w:rsid w:val="005259AB"/>
    <w:rsid w:val="005264C9"/>
    <w:rsid w:val="005266EF"/>
    <w:rsid w:val="00526BC7"/>
    <w:rsid w:val="00526D4F"/>
    <w:rsid w:val="00526F4F"/>
    <w:rsid w:val="00527BA1"/>
    <w:rsid w:val="0053124E"/>
    <w:rsid w:val="00531AB1"/>
    <w:rsid w:val="00531C6F"/>
    <w:rsid w:val="00532BE5"/>
    <w:rsid w:val="00533120"/>
    <w:rsid w:val="00533213"/>
    <w:rsid w:val="00533A3B"/>
    <w:rsid w:val="005342C9"/>
    <w:rsid w:val="00534598"/>
    <w:rsid w:val="005347DB"/>
    <w:rsid w:val="00534F03"/>
    <w:rsid w:val="005358BD"/>
    <w:rsid w:val="005360A6"/>
    <w:rsid w:val="00536634"/>
    <w:rsid w:val="00536FE4"/>
    <w:rsid w:val="005371CB"/>
    <w:rsid w:val="00537912"/>
    <w:rsid w:val="00537F94"/>
    <w:rsid w:val="00540156"/>
    <w:rsid w:val="00540A1A"/>
    <w:rsid w:val="00540E70"/>
    <w:rsid w:val="0054115B"/>
    <w:rsid w:val="00542010"/>
    <w:rsid w:val="00542E52"/>
    <w:rsid w:val="00544661"/>
    <w:rsid w:val="0054484A"/>
    <w:rsid w:val="00545AB5"/>
    <w:rsid w:val="00545C0D"/>
    <w:rsid w:val="005466C7"/>
    <w:rsid w:val="00546AA6"/>
    <w:rsid w:val="00546B86"/>
    <w:rsid w:val="005470BB"/>
    <w:rsid w:val="00547BC8"/>
    <w:rsid w:val="00550819"/>
    <w:rsid w:val="005508BF"/>
    <w:rsid w:val="0055094A"/>
    <w:rsid w:val="00551559"/>
    <w:rsid w:val="00552951"/>
    <w:rsid w:val="00553E34"/>
    <w:rsid w:val="00554583"/>
    <w:rsid w:val="0055493D"/>
    <w:rsid w:val="00555599"/>
    <w:rsid w:val="0055565F"/>
    <w:rsid w:val="0055584F"/>
    <w:rsid w:val="00555CBD"/>
    <w:rsid w:val="00556CA5"/>
    <w:rsid w:val="00556D1D"/>
    <w:rsid w:val="00557194"/>
    <w:rsid w:val="005576E7"/>
    <w:rsid w:val="00557CF3"/>
    <w:rsid w:val="00557DE3"/>
    <w:rsid w:val="00560203"/>
    <w:rsid w:val="005603AD"/>
    <w:rsid w:val="0056048D"/>
    <w:rsid w:val="0056070E"/>
    <w:rsid w:val="00560736"/>
    <w:rsid w:val="00560D71"/>
    <w:rsid w:val="0056130E"/>
    <w:rsid w:val="0056142F"/>
    <w:rsid w:val="00561976"/>
    <w:rsid w:val="005619CE"/>
    <w:rsid w:val="005619D0"/>
    <w:rsid w:val="00561AA5"/>
    <w:rsid w:val="00561E18"/>
    <w:rsid w:val="0056215F"/>
    <w:rsid w:val="00564B5E"/>
    <w:rsid w:val="00564CDC"/>
    <w:rsid w:val="005667F0"/>
    <w:rsid w:val="00567000"/>
    <w:rsid w:val="0056724D"/>
    <w:rsid w:val="005673A2"/>
    <w:rsid w:val="0056783B"/>
    <w:rsid w:val="0057180E"/>
    <w:rsid w:val="00571FFD"/>
    <w:rsid w:val="00573B57"/>
    <w:rsid w:val="00573C8C"/>
    <w:rsid w:val="00573DD8"/>
    <w:rsid w:val="005741AA"/>
    <w:rsid w:val="00574225"/>
    <w:rsid w:val="0057423C"/>
    <w:rsid w:val="0057546D"/>
    <w:rsid w:val="00575745"/>
    <w:rsid w:val="00576064"/>
    <w:rsid w:val="0057652F"/>
    <w:rsid w:val="005767AA"/>
    <w:rsid w:val="00576E9A"/>
    <w:rsid w:val="00577293"/>
    <w:rsid w:val="005775C5"/>
    <w:rsid w:val="00577C4A"/>
    <w:rsid w:val="00581883"/>
    <w:rsid w:val="005823E8"/>
    <w:rsid w:val="0058261C"/>
    <w:rsid w:val="005829F5"/>
    <w:rsid w:val="00582FA5"/>
    <w:rsid w:val="005838B1"/>
    <w:rsid w:val="00584D8A"/>
    <w:rsid w:val="00585643"/>
    <w:rsid w:val="00585A3E"/>
    <w:rsid w:val="00585E4B"/>
    <w:rsid w:val="00586CB4"/>
    <w:rsid w:val="00586CD6"/>
    <w:rsid w:val="00587563"/>
    <w:rsid w:val="0058784F"/>
    <w:rsid w:val="00587DE2"/>
    <w:rsid w:val="00587FE9"/>
    <w:rsid w:val="005901C6"/>
    <w:rsid w:val="00590437"/>
    <w:rsid w:val="00590A42"/>
    <w:rsid w:val="00590E52"/>
    <w:rsid w:val="00591688"/>
    <w:rsid w:val="00592817"/>
    <w:rsid w:val="00592BC2"/>
    <w:rsid w:val="00592E6F"/>
    <w:rsid w:val="0059334E"/>
    <w:rsid w:val="00593B1F"/>
    <w:rsid w:val="005945AF"/>
    <w:rsid w:val="00594645"/>
    <w:rsid w:val="00594914"/>
    <w:rsid w:val="00594FA1"/>
    <w:rsid w:val="00595475"/>
    <w:rsid w:val="00595E92"/>
    <w:rsid w:val="0059717A"/>
    <w:rsid w:val="00597D8A"/>
    <w:rsid w:val="00597F6C"/>
    <w:rsid w:val="005A17B4"/>
    <w:rsid w:val="005A2502"/>
    <w:rsid w:val="005A3339"/>
    <w:rsid w:val="005A4BE5"/>
    <w:rsid w:val="005A4CC6"/>
    <w:rsid w:val="005A579C"/>
    <w:rsid w:val="005A6F14"/>
    <w:rsid w:val="005A7DB6"/>
    <w:rsid w:val="005B02E5"/>
    <w:rsid w:val="005B0B34"/>
    <w:rsid w:val="005B0D05"/>
    <w:rsid w:val="005B0EA4"/>
    <w:rsid w:val="005B0EEB"/>
    <w:rsid w:val="005B0F3C"/>
    <w:rsid w:val="005B279F"/>
    <w:rsid w:val="005B2868"/>
    <w:rsid w:val="005B290D"/>
    <w:rsid w:val="005B2949"/>
    <w:rsid w:val="005B2DB4"/>
    <w:rsid w:val="005B2ED4"/>
    <w:rsid w:val="005B330A"/>
    <w:rsid w:val="005B3F1C"/>
    <w:rsid w:val="005B42EA"/>
    <w:rsid w:val="005B48F2"/>
    <w:rsid w:val="005B4CEB"/>
    <w:rsid w:val="005B4F9C"/>
    <w:rsid w:val="005B5585"/>
    <w:rsid w:val="005B57B3"/>
    <w:rsid w:val="005B635C"/>
    <w:rsid w:val="005B6DDD"/>
    <w:rsid w:val="005B7707"/>
    <w:rsid w:val="005B7712"/>
    <w:rsid w:val="005C0381"/>
    <w:rsid w:val="005C0914"/>
    <w:rsid w:val="005C20ED"/>
    <w:rsid w:val="005C2971"/>
    <w:rsid w:val="005C2B8E"/>
    <w:rsid w:val="005C2CBA"/>
    <w:rsid w:val="005C2F68"/>
    <w:rsid w:val="005C3071"/>
    <w:rsid w:val="005C3103"/>
    <w:rsid w:val="005C340C"/>
    <w:rsid w:val="005C3EBF"/>
    <w:rsid w:val="005C44AC"/>
    <w:rsid w:val="005C4A6F"/>
    <w:rsid w:val="005C4E35"/>
    <w:rsid w:val="005C4F4B"/>
    <w:rsid w:val="005C5724"/>
    <w:rsid w:val="005C5B67"/>
    <w:rsid w:val="005C61B3"/>
    <w:rsid w:val="005C648C"/>
    <w:rsid w:val="005C66AC"/>
    <w:rsid w:val="005C6795"/>
    <w:rsid w:val="005C6CC4"/>
    <w:rsid w:val="005C6E22"/>
    <w:rsid w:val="005C7344"/>
    <w:rsid w:val="005C77E9"/>
    <w:rsid w:val="005C7DEB"/>
    <w:rsid w:val="005D0C51"/>
    <w:rsid w:val="005D0EE1"/>
    <w:rsid w:val="005D1317"/>
    <w:rsid w:val="005D15A0"/>
    <w:rsid w:val="005D20AC"/>
    <w:rsid w:val="005D2D10"/>
    <w:rsid w:val="005D2FD6"/>
    <w:rsid w:val="005D3084"/>
    <w:rsid w:val="005D379D"/>
    <w:rsid w:val="005D3833"/>
    <w:rsid w:val="005D46E7"/>
    <w:rsid w:val="005D490D"/>
    <w:rsid w:val="005D4F04"/>
    <w:rsid w:val="005D5495"/>
    <w:rsid w:val="005D576A"/>
    <w:rsid w:val="005D5F3D"/>
    <w:rsid w:val="005D6575"/>
    <w:rsid w:val="005D6C7C"/>
    <w:rsid w:val="005D6D93"/>
    <w:rsid w:val="005D7F41"/>
    <w:rsid w:val="005E00B4"/>
    <w:rsid w:val="005E1C1A"/>
    <w:rsid w:val="005E1CC8"/>
    <w:rsid w:val="005E3E75"/>
    <w:rsid w:val="005E4138"/>
    <w:rsid w:val="005E4F80"/>
    <w:rsid w:val="005E5C2C"/>
    <w:rsid w:val="005E6140"/>
    <w:rsid w:val="005E66F7"/>
    <w:rsid w:val="005E75BF"/>
    <w:rsid w:val="005E782F"/>
    <w:rsid w:val="005F0142"/>
    <w:rsid w:val="005F0381"/>
    <w:rsid w:val="005F0399"/>
    <w:rsid w:val="005F118D"/>
    <w:rsid w:val="005F1CB3"/>
    <w:rsid w:val="005F2232"/>
    <w:rsid w:val="005F2432"/>
    <w:rsid w:val="005F2762"/>
    <w:rsid w:val="005F41D7"/>
    <w:rsid w:val="005F424E"/>
    <w:rsid w:val="005F42B3"/>
    <w:rsid w:val="005F4458"/>
    <w:rsid w:val="005F4845"/>
    <w:rsid w:val="005F4F9E"/>
    <w:rsid w:val="005F511E"/>
    <w:rsid w:val="005F5285"/>
    <w:rsid w:val="005F5A09"/>
    <w:rsid w:val="005F5AD9"/>
    <w:rsid w:val="005F618D"/>
    <w:rsid w:val="005F7A56"/>
    <w:rsid w:val="005F7DBA"/>
    <w:rsid w:val="00600DDA"/>
    <w:rsid w:val="006017D9"/>
    <w:rsid w:val="00601BD8"/>
    <w:rsid w:val="006021FA"/>
    <w:rsid w:val="00602396"/>
    <w:rsid w:val="00602886"/>
    <w:rsid w:val="00602CE3"/>
    <w:rsid w:val="006032A9"/>
    <w:rsid w:val="00603BDF"/>
    <w:rsid w:val="00603E93"/>
    <w:rsid w:val="006040A2"/>
    <w:rsid w:val="0060470D"/>
    <w:rsid w:val="0060559A"/>
    <w:rsid w:val="00605B61"/>
    <w:rsid w:val="00605C82"/>
    <w:rsid w:val="00606523"/>
    <w:rsid w:val="0060655D"/>
    <w:rsid w:val="00606D7E"/>
    <w:rsid w:val="006072D5"/>
    <w:rsid w:val="00607C5D"/>
    <w:rsid w:val="00611F56"/>
    <w:rsid w:val="00612619"/>
    <w:rsid w:val="00614531"/>
    <w:rsid w:val="00614F32"/>
    <w:rsid w:val="0061506F"/>
    <w:rsid w:val="0061563C"/>
    <w:rsid w:val="00615987"/>
    <w:rsid w:val="006171D4"/>
    <w:rsid w:val="006175F7"/>
    <w:rsid w:val="00617B7A"/>
    <w:rsid w:val="0062020E"/>
    <w:rsid w:val="00620B1E"/>
    <w:rsid w:val="00620B4B"/>
    <w:rsid w:val="00620B8F"/>
    <w:rsid w:val="0062178D"/>
    <w:rsid w:val="00621BB0"/>
    <w:rsid w:val="00621C19"/>
    <w:rsid w:val="006220F2"/>
    <w:rsid w:val="00622470"/>
    <w:rsid w:val="00622C24"/>
    <w:rsid w:val="006231A4"/>
    <w:rsid w:val="00623A51"/>
    <w:rsid w:val="00623EB8"/>
    <w:rsid w:val="00624453"/>
    <w:rsid w:val="006246B6"/>
    <w:rsid w:val="00624D68"/>
    <w:rsid w:val="00625038"/>
    <w:rsid w:val="00625A30"/>
    <w:rsid w:val="00625AD1"/>
    <w:rsid w:val="00626F1F"/>
    <w:rsid w:val="0062713C"/>
    <w:rsid w:val="00627288"/>
    <w:rsid w:val="00627475"/>
    <w:rsid w:val="0062760D"/>
    <w:rsid w:val="00627D1F"/>
    <w:rsid w:val="00627D42"/>
    <w:rsid w:val="006303AB"/>
    <w:rsid w:val="0063160B"/>
    <w:rsid w:val="0063187D"/>
    <w:rsid w:val="00631D2C"/>
    <w:rsid w:val="006335C6"/>
    <w:rsid w:val="0063369D"/>
    <w:rsid w:val="0063459A"/>
    <w:rsid w:val="00634867"/>
    <w:rsid w:val="00634CE5"/>
    <w:rsid w:val="00635365"/>
    <w:rsid w:val="006353D1"/>
    <w:rsid w:val="0063571D"/>
    <w:rsid w:val="006359B3"/>
    <w:rsid w:val="00635C45"/>
    <w:rsid w:val="00635D79"/>
    <w:rsid w:val="00636505"/>
    <w:rsid w:val="006368D9"/>
    <w:rsid w:val="00636A96"/>
    <w:rsid w:val="00636DA3"/>
    <w:rsid w:val="00640109"/>
    <w:rsid w:val="00640F34"/>
    <w:rsid w:val="00640F4C"/>
    <w:rsid w:val="00641295"/>
    <w:rsid w:val="00641643"/>
    <w:rsid w:val="00642025"/>
    <w:rsid w:val="006421BF"/>
    <w:rsid w:val="00642470"/>
    <w:rsid w:val="0064272D"/>
    <w:rsid w:val="006431C3"/>
    <w:rsid w:val="006436F3"/>
    <w:rsid w:val="00643824"/>
    <w:rsid w:val="00643ADD"/>
    <w:rsid w:val="00643E4A"/>
    <w:rsid w:val="00643EFD"/>
    <w:rsid w:val="006447A5"/>
    <w:rsid w:val="00644A24"/>
    <w:rsid w:val="00644D0E"/>
    <w:rsid w:val="006454F7"/>
    <w:rsid w:val="0064561A"/>
    <w:rsid w:val="00645F61"/>
    <w:rsid w:val="00645F8F"/>
    <w:rsid w:val="0064748C"/>
    <w:rsid w:val="006478CB"/>
    <w:rsid w:val="00647A60"/>
    <w:rsid w:val="00651433"/>
    <w:rsid w:val="0065187E"/>
    <w:rsid w:val="006519D9"/>
    <w:rsid w:val="00652FC0"/>
    <w:rsid w:val="006532BF"/>
    <w:rsid w:val="0065331A"/>
    <w:rsid w:val="006533ED"/>
    <w:rsid w:val="006541A4"/>
    <w:rsid w:val="006542AE"/>
    <w:rsid w:val="0065531E"/>
    <w:rsid w:val="006554AC"/>
    <w:rsid w:val="0065592B"/>
    <w:rsid w:val="00656ABF"/>
    <w:rsid w:val="00656D0B"/>
    <w:rsid w:val="00660335"/>
    <w:rsid w:val="006604BE"/>
    <w:rsid w:val="00660AC8"/>
    <w:rsid w:val="00660D46"/>
    <w:rsid w:val="00661538"/>
    <w:rsid w:val="006619FB"/>
    <w:rsid w:val="00661D8C"/>
    <w:rsid w:val="00661F18"/>
    <w:rsid w:val="006629F0"/>
    <w:rsid w:val="00662AF3"/>
    <w:rsid w:val="00662E8E"/>
    <w:rsid w:val="00663A51"/>
    <w:rsid w:val="00663FF3"/>
    <w:rsid w:val="0066414A"/>
    <w:rsid w:val="00664CCA"/>
    <w:rsid w:val="00664CDF"/>
    <w:rsid w:val="006656CB"/>
    <w:rsid w:val="006656ED"/>
    <w:rsid w:val="00665AED"/>
    <w:rsid w:val="00667852"/>
    <w:rsid w:val="0067066E"/>
    <w:rsid w:val="00671E18"/>
    <w:rsid w:val="00672217"/>
    <w:rsid w:val="00673B06"/>
    <w:rsid w:val="00673C7D"/>
    <w:rsid w:val="00673CC6"/>
    <w:rsid w:val="00673DE6"/>
    <w:rsid w:val="0067488A"/>
    <w:rsid w:val="00675336"/>
    <w:rsid w:val="006758C1"/>
    <w:rsid w:val="00675E15"/>
    <w:rsid w:val="00675F1B"/>
    <w:rsid w:val="0067651E"/>
    <w:rsid w:val="0067672B"/>
    <w:rsid w:val="00677549"/>
    <w:rsid w:val="00677780"/>
    <w:rsid w:val="00677BF3"/>
    <w:rsid w:val="00677EF0"/>
    <w:rsid w:val="006800D1"/>
    <w:rsid w:val="006805A4"/>
    <w:rsid w:val="00681032"/>
    <w:rsid w:val="006810BD"/>
    <w:rsid w:val="0068141C"/>
    <w:rsid w:val="00681A70"/>
    <w:rsid w:val="00681C47"/>
    <w:rsid w:val="006821FB"/>
    <w:rsid w:val="006831F4"/>
    <w:rsid w:val="006832FE"/>
    <w:rsid w:val="00683B77"/>
    <w:rsid w:val="00684CED"/>
    <w:rsid w:val="0068508F"/>
    <w:rsid w:val="0068536C"/>
    <w:rsid w:val="00685687"/>
    <w:rsid w:val="006858E6"/>
    <w:rsid w:val="00685CE2"/>
    <w:rsid w:val="00687250"/>
    <w:rsid w:val="00687378"/>
    <w:rsid w:val="006906A9"/>
    <w:rsid w:val="006907DB"/>
    <w:rsid w:val="006909E1"/>
    <w:rsid w:val="00690F7A"/>
    <w:rsid w:val="00691C78"/>
    <w:rsid w:val="00692923"/>
    <w:rsid w:val="00692BBE"/>
    <w:rsid w:val="00693061"/>
    <w:rsid w:val="006932F0"/>
    <w:rsid w:val="00693A72"/>
    <w:rsid w:val="00694293"/>
    <w:rsid w:val="00695510"/>
    <w:rsid w:val="00695AD8"/>
    <w:rsid w:val="00696609"/>
    <w:rsid w:val="00697841"/>
    <w:rsid w:val="006A0123"/>
    <w:rsid w:val="006A0284"/>
    <w:rsid w:val="006A12DA"/>
    <w:rsid w:val="006A1423"/>
    <w:rsid w:val="006A15C5"/>
    <w:rsid w:val="006A1E3C"/>
    <w:rsid w:val="006A2275"/>
    <w:rsid w:val="006A2DB0"/>
    <w:rsid w:val="006A34AE"/>
    <w:rsid w:val="006A37D9"/>
    <w:rsid w:val="006A3B82"/>
    <w:rsid w:val="006A3C72"/>
    <w:rsid w:val="006A4B25"/>
    <w:rsid w:val="006A4B39"/>
    <w:rsid w:val="006A5C12"/>
    <w:rsid w:val="006A61BB"/>
    <w:rsid w:val="006A6203"/>
    <w:rsid w:val="006A6206"/>
    <w:rsid w:val="006A67C5"/>
    <w:rsid w:val="006A7104"/>
    <w:rsid w:val="006B0D1C"/>
    <w:rsid w:val="006B0FA3"/>
    <w:rsid w:val="006B11B2"/>
    <w:rsid w:val="006B1363"/>
    <w:rsid w:val="006B1519"/>
    <w:rsid w:val="006B1B79"/>
    <w:rsid w:val="006B2464"/>
    <w:rsid w:val="006B3286"/>
    <w:rsid w:val="006B340B"/>
    <w:rsid w:val="006B34C5"/>
    <w:rsid w:val="006B37EC"/>
    <w:rsid w:val="006B3A52"/>
    <w:rsid w:val="006B3AC5"/>
    <w:rsid w:val="006B478E"/>
    <w:rsid w:val="006B56EA"/>
    <w:rsid w:val="006B6366"/>
    <w:rsid w:val="006B6D43"/>
    <w:rsid w:val="006B6F35"/>
    <w:rsid w:val="006B6F6B"/>
    <w:rsid w:val="006B7E39"/>
    <w:rsid w:val="006C062B"/>
    <w:rsid w:val="006C0A39"/>
    <w:rsid w:val="006C13A9"/>
    <w:rsid w:val="006C1D2F"/>
    <w:rsid w:val="006C293D"/>
    <w:rsid w:val="006C33D7"/>
    <w:rsid w:val="006C42BC"/>
    <w:rsid w:val="006C4597"/>
    <w:rsid w:val="006C5414"/>
    <w:rsid w:val="006C67E2"/>
    <w:rsid w:val="006C6897"/>
    <w:rsid w:val="006C6C7C"/>
    <w:rsid w:val="006C6D38"/>
    <w:rsid w:val="006C76F4"/>
    <w:rsid w:val="006C7F44"/>
    <w:rsid w:val="006D0B61"/>
    <w:rsid w:val="006D16EC"/>
    <w:rsid w:val="006D19C6"/>
    <w:rsid w:val="006D2811"/>
    <w:rsid w:val="006D3063"/>
    <w:rsid w:val="006D310D"/>
    <w:rsid w:val="006D35AC"/>
    <w:rsid w:val="006D3820"/>
    <w:rsid w:val="006D422C"/>
    <w:rsid w:val="006D5326"/>
    <w:rsid w:val="006D6108"/>
    <w:rsid w:val="006D7D4C"/>
    <w:rsid w:val="006D7E72"/>
    <w:rsid w:val="006E01CF"/>
    <w:rsid w:val="006E06D8"/>
    <w:rsid w:val="006E07A4"/>
    <w:rsid w:val="006E0A21"/>
    <w:rsid w:val="006E0EA6"/>
    <w:rsid w:val="006E174E"/>
    <w:rsid w:val="006E2624"/>
    <w:rsid w:val="006E27BB"/>
    <w:rsid w:val="006E2D9F"/>
    <w:rsid w:val="006E33EF"/>
    <w:rsid w:val="006E4E95"/>
    <w:rsid w:val="006E55D5"/>
    <w:rsid w:val="006E608C"/>
    <w:rsid w:val="006E6726"/>
    <w:rsid w:val="006E6E03"/>
    <w:rsid w:val="006E7CB7"/>
    <w:rsid w:val="006F0BA7"/>
    <w:rsid w:val="006F0F98"/>
    <w:rsid w:val="006F10A6"/>
    <w:rsid w:val="006F1260"/>
    <w:rsid w:val="006F12DF"/>
    <w:rsid w:val="006F1E6A"/>
    <w:rsid w:val="006F20A9"/>
    <w:rsid w:val="006F253A"/>
    <w:rsid w:val="006F2F47"/>
    <w:rsid w:val="006F334E"/>
    <w:rsid w:val="006F378D"/>
    <w:rsid w:val="006F38DB"/>
    <w:rsid w:val="006F3C96"/>
    <w:rsid w:val="006F434C"/>
    <w:rsid w:val="006F4B16"/>
    <w:rsid w:val="006F4E1C"/>
    <w:rsid w:val="006F5616"/>
    <w:rsid w:val="006F6766"/>
    <w:rsid w:val="006F67A8"/>
    <w:rsid w:val="006F6940"/>
    <w:rsid w:val="006F71F7"/>
    <w:rsid w:val="006F7DC3"/>
    <w:rsid w:val="006F7F4E"/>
    <w:rsid w:val="00700315"/>
    <w:rsid w:val="00700B10"/>
    <w:rsid w:val="00700C50"/>
    <w:rsid w:val="0070114D"/>
    <w:rsid w:val="0070121A"/>
    <w:rsid w:val="0070123C"/>
    <w:rsid w:val="007016E0"/>
    <w:rsid w:val="00702211"/>
    <w:rsid w:val="00702260"/>
    <w:rsid w:val="007029F4"/>
    <w:rsid w:val="00702B99"/>
    <w:rsid w:val="00703218"/>
    <w:rsid w:val="007036E2"/>
    <w:rsid w:val="007036FF"/>
    <w:rsid w:val="00703D76"/>
    <w:rsid w:val="00703F8C"/>
    <w:rsid w:val="00704FE0"/>
    <w:rsid w:val="00705B5D"/>
    <w:rsid w:val="00705BBD"/>
    <w:rsid w:val="00705BE1"/>
    <w:rsid w:val="00705D5F"/>
    <w:rsid w:val="0070668C"/>
    <w:rsid w:val="00706B24"/>
    <w:rsid w:val="00706CCA"/>
    <w:rsid w:val="00707393"/>
    <w:rsid w:val="0070777B"/>
    <w:rsid w:val="0070794A"/>
    <w:rsid w:val="0071026D"/>
    <w:rsid w:val="00711062"/>
    <w:rsid w:val="007126F6"/>
    <w:rsid w:val="007131B3"/>
    <w:rsid w:val="00713786"/>
    <w:rsid w:val="007147DA"/>
    <w:rsid w:val="00714F52"/>
    <w:rsid w:val="00715099"/>
    <w:rsid w:val="007152E5"/>
    <w:rsid w:val="0071604D"/>
    <w:rsid w:val="007168C0"/>
    <w:rsid w:val="00716A5B"/>
    <w:rsid w:val="00717080"/>
    <w:rsid w:val="007175B0"/>
    <w:rsid w:val="00717953"/>
    <w:rsid w:val="007204CE"/>
    <w:rsid w:val="007207BB"/>
    <w:rsid w:val="00720D2F"/>
    <w:rsid w:val="00721589"/>
    <w:rsid w:val="0072186B"/>
    <w:rsid w:val="00721889"/>
    <w:rsid w:val="00721926"/>
    <w:rsid w:val="00721A8B"/>
    <w:rsid w:val="00721E52"/>
    <w:rsid w:val="00721E6C"/>
    <w:rsid w:val="007227AB"/>
    <w:rsid w:val="0072385D"/>
    <w:rsid w:val="00724D2C"/>
    <w:rsid w:val="00725245"/>
    <w:rsid w:val="00725C81"/>
    <w:rsid w:val="00725D7C"/>
    <w:rsid w:val="007264D5"/>
    <w:rsid w:val="007265BE"/>
    <w:rsid w:val="00726CBB"/>
    <w:rsid w:val="00726D0C"/>
    <w:rsid w:val="00726F55"/>
    <w:rsid w:val="007271DB"/>
    <w:rsid w:val="00727525"/>
    <w:rsid w:val="00730F5A"/>
    <w:rsid w:val="00730FF0"/>
    <w:rsid w:val="007311EC"/>
    <w:rsid w:val="0073347B"/>
    <w:rsid w:val="00733A89"/>
    <w:rsid w:val="00733B4D"/>
    <w:rsid w:val="00733EA5"/>
    <w:rsid w:val="0073414D"/>
    <w:rsid w:val="00734E62"/>
    <w:rsid w:val="00735329"/>
    <w:rsid w:val="007356C8"/>
    <w:rsid w:val="00735833"/>
    <w:rsid w:val="00735D07"/>
    <w:rsid w:val="00736720"/>
    <w:rsid w:val="00736913"/>
    <w:rsid w:val="00736963"/>
    <w:rsid w:val="007369F0"/>
    <w:rsid w:val="00736E73"/>
    <w:rsid w:val="00736EF5"/>
    <w:rsid w:val="00737034"/>
    <w:rsid w:val="0073710F"/>
    <w:rsid w:val="0073739F"/>
    <w:rsid w:val="00737AE8"/>
    <w:rsid w:val="00737EA6"/>
    <w:rsid w:val="00740D15"/>
    <w:rsid w:val="007414DC"/>
    <w:rsid w:val="00741F5B"/>
    <w:rsid w:val="00742707"/>
    <w:rsid w:val="00742FF3"/>
    <w:rsid w:val="007432B4"/>
    <w:rsid w:val="00744320"/>
    <w:rsid w:val="00744880"/>
    <w:rsid w:val="00744C20"/>
    <w:rsid w:val="00744DDD"/>
    <w:rsid w:val="00745EB4"/>
    <w:rsid w:val="0074607D"/>
    <w:rsid w:val="00746D70"/>
    <w:rsid w:val="0074716A"/>
    <w:rsid w:val="007501B1"/>
    <w:rsid w:val="007506A3"/>
    <w:rsid w:val="00751487"/>
    <w:rsid w:val="00751DB0"/>
    <w:rsid w:val="007521B9"/>
    <w:rsid w:val="00752391"/>
    <w:rsid w:val="007535AE"/>
    <w:rsid w:val="007536E5"/>
    <w:rsid w:val="00753C9D"/>
    <w:rsid w:val="00753FBB"/>
    <w:rsid w:val="007544ED"/>
    <w:rsid w:val="00754583"/>
    <w:rsid w:val="00754663"/>
    <w:rsid w:val="00755232"/>
    <w:rsid w:val="007569C2"/>
    <w:rsid w:val="0075766C"/>
    <w:rsid w:val="00757793"/>
    <w:rsid w:val="007578DA"/>
    <w:rsid w:val="00757FCE"/>
    <w:rsid w:val="007601FB"/>
    <w:rsid w:val="0076020D"/>
    <w:rsid w:val="007628D0"/>
    <w:rsid w:val="00762BE7"/>
    <w:rsid w:val="007634D0"/>
    <w:rsid w:val="00763E28"/>
    <w:rsid w:val="00764208"/>
    <w:rsid w:val="00764373"/>
    <w:rsid w:val="0076495D"/>
    <w:rsid w:val="00764D1E"/>
    <w:rsid w:val="00765968"/>
    <w:rsid w:val="0076654C"/>
    <w:rsid w:val="00770491"/>
    <w:rsid w:val="00771D1B"/>
    <w:rsid w:val="00772A1A"/>
    <w:rsid w:val="00773134"/>
    <w:rsid w:val="007734C1"/>
    <w:rsid w:val="00773562"/>
    <w:rsid w:val="00774240"/>
    <w:rsid w:val="007746FC"/>
    <w:rsid w:val="00774C46"/>
    <w:rsid w:val="00775515"/>
    <w:rsid w:val="007755C4"/>
    <w:rsid w:val="00775EF7"/>
    <w:rsid w:val="00776660"/>
    <w:rsid w:val="00776AB3"/>
    <w:rsid w:val="00776E7F"/>
    <w:rsid w:val="007806A9"/>
    <w:rsid w:val="00780733"/>
    <w:rsid w:val="00781DF9"/>
    <w:rsid w:val="00781F5D"/>
    <w:rsid w:val="00781F84"/>
    <w:rsid w:val="007822A1"/>
    <w:rsid w:val="007855FF"/>
    <w:rsid w:val="0078563B"/>
    <w:rsid w:val="007856EB"/>
    <w:rsid w:val="00786853"/>
    <w:rsid w:val="007900CE"/>
    <w:rsid w:val="007903C9"/>
    <w:rsid w:val="0079079E"/>
    <w:rsid w:val="007910DA"/>
    <w:rsid w:val="00791DAE"/>
    <w:rsid w:val="007930C9"/>
    <w:rsid w:val="00793EF9"/>
    <w:rsid w:val="00794190"/>
    <w:rsid w:val="00794677"/>
    <w:rsid w:val="00794C15"/>
    <w:rsid w:val="00794F07"/>
    <w:rsid w:val="00795A3E"/>
    <w:rsid w:val="0079625E"/>
    <w:rsid w:val="00797443"/>
    <w:rsid w:val="007A0BA0"/>
    <w:rsid w:val="007A0CC4"/>
    <w:rsid w:val="007A0CD7"/>
    <w:rsid w:val="007A2E12"/>
    <w:rsid w:val="007A35B8"/>
    <w:rsid w:val="007A35C0"/>
    <w:rsid w:val="007A36D1"/>
    <w:rsid w:val="007A5133"/>
    <w:rsid w:val="007A56C2"/>
    <w:rsid w:val="007A59D7"/>
    <w:rsid w:val="007A5BD7"/>
    <w:rsid w:val="007A5FCF"/>
    <w:rsid w:val="007A6206"/>
    <w:rsid w:val="007A7222"/>
    <w:rsid w:val="007B0831"/>
    <w:rsid w:val="007B0888"/>
    <w:rsid w:val="007B0E56"/>
    <w:rsid w:val="007B12D2"/>
    <w:rsid w:val="007B158D"/>
    <w:rsid w:val="007B1BA1"/>
    <w:rsid w:val="007B23E0"/>
    <w:rsid w:val="007B3ADC"/>
    <w:rsid w:val="007B5129"/>
    <w:rsid w:val="007B5337"/>
    <w:rsid w:val="007B5FB9"/>
    <w:rsid w:val="007B65CB"/>
    <w:rsid w:val="007B6899"/>
    <w:rsid w:val="007B6C59"/>
    <w:rsid w:val="007B7C45"/>
    <w:rsid w:val="007B7D5A"/>
    <w:rsid w:val="007B7D7C"/>
    <w:rsid w:val="007C0812"/>
    <w:rsid w:val="007C11EE"/>
    <w:rsid w:val="007C1BA3"/>
    <w:rsid w:val="007C25D8"/>
    <w:rsid w:val="007C277E"/>
    <w:rsid w:val="007C2B5C"/>
    <w:rsid w:val="007C2C9A"/>
    <w:rsid w:val="007C2F2E"/>
    <w:rsid w:val="007C2FF0"/>
    <w:rsid w:val="007C311A"/>
    <w:rsid w:val="007C3D0A"/>
    <w:rsid w:val="007C4183"/>
    <w:rsid w:val="007C48CD"/>
    <w:rsid w:val="007C535B"/>
    <w:rsid w:val="007C701B"/>
    <w:rsid w:val="007C7252"/>
    <w:rsid w:val="007D0BE8"/>
    <w:rsid w:val="007D105F"/>
    <w:rsid w:val="007D1248"/>
    <w:rsid w:val="007D193C"/>
    <w:rsid w:val="007D1CD6"/>
    <w:rsid w:val="007D1FE4"/>
    <w:rsid w:val="007D2258"/>
    <w:rsid w:val="007D2539"/>
    <w:rsid w:val="007D255F"/>
    <w:rsid w:val="007D2DE9"/>
    <w:rsid w:val="007D30AA"/>
    <w:rsid w:val="007D3564"/>
    <w:rsid w:val="007D48C9"/>
    <w:rsid w:val="007D5276"/>
    <w:rsid w:val="007D57CE"/>
    <w:rsid w:val="007D6063"/>
    <w:rsid w:val="007D74E1"/>
    <w:rsid w:val="007D77A5"/>
    <w:rsid w:val="007D7D28"/>
    <w:rsid w:val="007E0109"/>
    <w:rsid w:val="007E0A6F"/>
    <w:rsid w:val="007E0AFF"/>
    <w:rsid w:val="007E128E"/>
    <w:rsid w:val="007E165B"/>
    <w:rsid w:val="007E1D9C"/>
    <w:rsid w:val="007E2589"/>
    <w:rsid w:val="007E2B21"/>
    <w:rsid w:val="007E3B70"/>
    <w:rsid w:val="007E3E73"/>
    <w:rsid w:val="007E46EC"/>
    <w:rsid w:val="007E4C6F"/>
    <w:rsid w:val="007E4D1C"/>
    <w:rsid w:val="007E4DBF"/>
    <w:rsid w:val="007E50A4"/>
    <w:rsid w:val="007E5302"/>
    <w:rsid w:val="007E5A80"/>
    <w:rsid w:val="007E673B"/>
    <w:rsid w:val="007E733F"/>
    <w:rsid w:val="007E7377"/>
    <w:rsid w:val="007F041A"/>
    <w:rsid w:val="007F0D0A"/>
    <w:rsid w:val="007F1367"/>
    <w:rsid w:val="007F2B67"/>
    <w:rsid w:val="007F4C7F"/>
    <w:rsid w:val="007F57F3"/>
    <w:rsid w:val="007F5996"/>
    <w:rsid w:val="007F5DB2"/>
    <w:rsid w:val="007F629B"/>
    <w:rsid w:val="007F749B"/>
    <w:rsid w:val="00801BA0"/>
    <w:rsid w:val="0080261E"/>
    <w:rsid w:val="00802B6A"/>
    <w:rsid w:val="00803507"/>
    <w:rsid w:val="00803E60"/>
    <w:rsid w:val="00804084"/>
    <w:rsid w:val="0080441A"/>
    <w:rsid w:val="00804A21"/>
    <w:rsid w:val="0080539A"/>
    <w:rsid w:val="00805763"/>
    <w:rsid w:val="0080593B"/>
    <w:rsid w:val="00805D1E"/>
    <w:rsid w:val="00805E54"/>
    <w:rsid w:val="00806012"/>
    <w:rsid w:val="00806A25"/>
    <w:rsid w:val="00806C60"/>
    <w:rsid w:val="00807FBD"/>
    <w:rsid w:val="0081031F"/>
    <w:rsid w:val="008118E6"/>
    <w:rsid w:val="00811DC2"/>
    <w:rsid w:val="00811F66"/>
    <w:rsid w:val="00811FF3"/>
    <w:rsid w:val="00812371"/>
    <w:rsid w:val="0081351C"/>
    <w:rsid w:val="00814E9C"/>
    <w:rsid w:val="00815363"/>
    <w:rsid w:val="00815CBD"/>
    <w:rsid w:val="008164AA"/>
    <w:rsid w:val="008169B5"/>
    <w:rsid w:val="008174D6"/>
    <w:rsid w:val="008179A5"/>
    <w:rsid w:val="00817D47"/>
    <w:rsid w:val="00817F8E"/>
    <w:rsid w:val="008205AE"/>
    <w:rsid w:val="008205B3"/>
    <w:rsid w:val="008207B0"/>
    <w:rsid w:val="008207F2"/>
    <w:rsid w:val="00820C4B"/>
    <w:rsid w:val="00820F07"/>
    <w:rsid w:val="00821644"/>
    <w:rsid w:val="00821651"/>
    <w:rsid w:val="008216F7"/>
    <w:rsid w:val="00821AB0"/>
    <w:rsid w:val="00821BDD"/>
    <w:rsid w:val="0082238B"/>
    <w:rsid w:val="0082274D"/>
    <w:rsid w:val="0082288F"/>
    <w:rsid w:val="00823839"/>
    <w:rsid w:val="00823D31"/>
    <w:rsid w:val="00824198"/>
    <w:rsid w:val="008247E1"/>
    <w:rsid w:val="00826059"/>
    <w:rsid w:val="00826677"/>
    <w:rsid w:val="008269AE"/>
    <w:rsid w:val="00827033"/>
    <w:rsid w:val="00827390"/>
    <w:rsid w:val="0082784D"/>
    <w:rsid w:val="00827E43"/>
    <w:rsid w:val="00830020"/>
    <w:rsid w:val="008304BB"/>
    <w:rsid w:val="008309DF"/>
    <w:rsid w:val="00830CD4"/>
    <w:rsid w:val="00830DC1"/>
    <w:rsid w:val="00832D57"/>
    <w:rsid w:val="00832F63"/>
    <w:rsid w:val="008330E6"/>
    <w:rsid w:val="00833E29"/>
    <w:rsid w:val="008343F4"/>
    <w:rsid w:val="00835309"/>
    <w:rsid w:val="00835537"/>
    <w:rsid w:val="00835F21"/>
    <w:rsid w:val="00836418"/>
    <w:rsid w:val="00836D62"/>
    <w:rsid w:val="00837B79"/>
    <w:rsid w:val="00837FBD"/>
    <w:rsid w:val="008402E2"/>
    <w:rsid w:val="0084162C"/>
    <w:rsid w:val="0084191F"/>
    <w:rsid w:val="00841D1A"/>
    <w:rsid w:val="00842EE1"/>
    <w:rsid w:val="0084361B"/>
    <w:rsid w:val="00843AD7"/>
    <w:rsid w:val="00843CEB"/>
    <w:rsid w:val="00843EE7"/>
    <w:rsid w:val="008440A6"/>
    <w:rsid w:val="00844833"/>
    <w:rsid w:val="008448C8"/>
    <w:rsid w:val="00844E0F"/>
    <w:rsid w:val="008450CC"/>
    <w:rsid w:val="00845144"/>
    <w:rsid w:val="00845259"/>
    <w:rsid w:val="00845877"/>
    <w:rsid w:val="0084593A"/>
    <w:rsid w:val="008467DE"/>
    <w:rsid w:val="00846DAB"/>
    <w:rsid w:val="00847242"/>
    <w:rsid w:val="008474D5"/>
    <w:rsid w:val="008479BD"/>
    <w:rsid w:val="00851674"/>
    <w:rsid w:val="00852560"/>
    <w:rsid w:val="0085339E"/>
    <w:rsid w:val="00853C6A"/>
    <w:rsid w:val="00853F48"/>
    <w:rsid w:val="00853FCC"/>
    <w:rsid w:val="008568BD"/>
    <w:rsid w:val="00856980"/>
    <w:rsid w:val="00856998"/>
    <w:rsid w:val="00856C52"/>
    <w:rsid w:val="00857751"/>
    <w:rsid w:val="00857A20"/>
    <w:rsid w:val="00857B8B"/>
    <w:rsid w:val="0086203A"/>
    <w:rsid w:val="00863087"/>
    <w:rsid w:val="00863675"/>
    <w:rsid w:val="0086387D"/>
    <w:rsid w:val="00863C34"/>
    <w:rsid w:val="00864CAA"/>
    <w:rsid w:val="00864EC5"/>
    <w:rsid w:val="0086576A"/>
    <w:rsid w:val="008659F1"/>
    <w:rsid w:val="00865A14"/>
    <w:rsid w:val="00865D2B"/>
    <w:rsid w:val="00865E8A"/>
    <w:rsid w:val="008666A6"/>
    <w:rsid w:val="0086693C"/>
    <w:rsid w:val="00870C31"/>
    <w:rsid w:val="00870D84"/>
    <w:rsid w:val="00870EEF"/>
    <w:rsid w:val="008711CB"/>
    <w:rsid w:val="008714AF"/>
    <w:rsid w:val="00871509"/>
    <w:rsid w:val="0087244B"/>
    <w:rsid w:val="0087273E"/>
    <w:rsid w:val="008727EB"/>
    <w:rsid w:val="008732CA"/>
    <w:rsid w:val="00873EE4"/>
    <w:rsid w:val="00874A23"/>
    <w:rsid w:val="00874A79"/>
    <w:rsid w:val="00874C7E"/>
    <w:rsid w:val="008752D4"/>
    <w:rsid w:val="00875726"/>
    <w:rsid w:val="0087606E"/>
    <w:rsid w:val="008763DA"/>
    <w:rsid w:val="00876D67"/>
    <w:rsid w:val="008772C7"/>
    <w:rsid w:val="0087755B"/>
    <w:rsid w:val="00877D78"/>
    <w:rsid w:val="00877F27"/>
    <w:rsid w:val="00877F73"/>
    <w:rsid w:val="008802F7"/>
    <w:rsid w:val="008805CC"/>
    <w:rsid w:val="008811EB"/>
    <w:rsid w:val="00881799"/>
    <w:rsid w:val="00881C5A"/>
    <w:rsid w:val="00882216"/>
    <w:rsid w:val="00882590"/>
    <w:rsid w:val="008829DE"/>
    <w:rsid w:val="008840F4"/>
    <w:rsid w:val="00884389"/>
    <w:rsid w:val="0088490B"/>
    <w:rsid w:val="00884F54"/>
    <w:rsid w:val="00885276"/>
    <w:rsid w:val="0088530B"/>
    <w:rsid w:val="00885F5B"/>
    <w:rsid w:val="00885FCE"/>
    <w:rsid w:val="0088643F"/>
    <w:rsid w:val="0088677B"/>
    <w:rsid w:val="00886BBE"/>
    <w:rsid w:val="00887546"/>
    <w:rsid w:val="00887744"/>
    <w:rsid w:val="00890452"/>
    <w:rsid w:val="0089193E"/>
    <w:rsid w:val="00891A15"/>
    <w:rsid w:val="00891A7B"/>
    <w:rsid w:val="00892572"/>
    <w:rsid w:val="0089297D"/>
    <w:rsid w:val="00892C34"/>
    <w:rsid w:val="008937C3"/>
    <w:rsid w:val="008939BF"/>
    <w:rsid w:val="00894CA9"/>
    <w:rsid w:val="00895BBD"/>
    <w:rsid w:val="00895DF8"/>
    <w:rsid w:val="00897205"/>
    <w:rsid w:val="00897CD2"/>
    <w:rsid w:val="00897E92"/>
    <w:rsid w:val="008A02A5"/>
    <w:rsid w:val="008A0D73"/>
    <w:rsid w:val="008A11DA"/>
    <w:rsid w:val="008A12A7"/>
    <w:rsid w:val="008A132F"/>
    <w:rsid w:val="008A15BF"/>
    <w:rsid w:val="008A17A8"/>
    <w:rsid w:val="008A1C57"/>
    <w:rsid w:val="008A1EFA"/>
    <w:rsid w:val="008A2AB4"/>
    <w:rsid w:val="008A2DED"/>
    <w:rsid w:val="008A313B"/>
    <w:rsid w:val="008A324D"/>
    <w:rsid w:val="008A386F"/>
    <w:rsid w:val="008A3B86"/>
    <w:rsid w:val="008A4AB0"/>
    <w:rsid w:val="008A55EB"/>
    <w:rsid w:val="008A5B10"/>
    <w:rsid w:val="008A5C52"/>
    <w:rsid w:val="008A5CCE"/>
    <w:rsid w:val="008A6728"/>
    <w:rsid w:val="008A6833"/>
    <w:rsid w:val="008A6F9B"/>
    <w:rsid w:val="008A74EF"/>
    <w:rsid w:val="008A76B3"/>
    <w:rsid w:val="008A7758"/>
    <w:rsid w:val="008A7772"/>
    <w:rsid w:val="008A7D65"/>
    <w:rsid w:val="008B05AF"/>
    <w:rsid w:val="008B14F4"/>
    <w:rsid w:val="008B25ED"/>
    <w:rsid w:val="008B2AF4"/>
    <w:rsid w:val="008B3792"/>
    <w:rsid w:val="008B3A27"/>
    <w:rsid w:val="008B4146"/>
    <w:rsid w:val="008B4855"/>
    <w:rsid w:val="008B48EC"/>
    <w:rsid w:val="008B4AA6"/>
    <w:rsid w:val="008B4C94"/>
    <w:rsid w:val="008B51EE"/>
    <w:rsid w:val="008B6043"/>
    <w:rsid w:val="008B678B"/>
    <w:rsid w:val="008B733E"/>
    <w:rsid w:val="008B75DF"/>
    <w:rsid w:val="008B7EF4"/>
    <w:rsid w:val="008C09F4"/>
    <w:rsid w:val="008C0E39"/>
    <w:rsid w:val="008C1522"/>
    <w:rsid w:val="008C156D"/>
    <w:rsid w:val="008C1EC6"/>
    <w:rsid w:val="008C212C"/>
    <w:rsid w:val="008C2F6A"/>
    <w:rsid w:val="008C2FD3"/>
    <w:rsid w:val="008C41CE"/>
    <w:rsid w:val="008C5577"/>
    <w:rsid w:val="008C55ED"/>
    <w:rsid w:val="008C5F4B"/>
    <w:rsid w:val="008C7517"/>
    <w:rsid w:val="008C7B45"/>
    <w:rsid w:val="008D0D75"/>
    <w:rsid w:val="008D0E2B"/>
    <w:rsid w:val="008D1829"/>
    <w:rsid w:val="008D25C6"/>
    <w:rsid w:val="008D2878"/>
    <w:rsid w:val="008D3826"/>
    <w:rsid w:val="008D39EF"/>
    <w:rsid w:val="008D3F57"/>
    <w:rsid w:val="008D4821"/>
    <w:rsid w:val="008D4CBA"/>
    <w:rsid w:val="008D4FAD"/>
    <w:rsid w:val="008D5C1F"/>
    <w:rsid w:val="008D5DF4"/>
    <w:rsid w:val="008D70D7"/>
    <w:rsid w:val="008D787F"/>
    <w:rsid w:val="008D7958"/>
    <w:rsid w:val="008D7C53"/>
    <w:rsid w:val="008D7D60"/>
    <w:rsid w:val="008E0D7C"/>
    <w:rsid w:val="008E124A"/>
    <w:rsid w:val="008E1634"/>
    <w:rsid w:val="008E1E45"/>
    <w:rsid w:val="008E22A8"/>
    <w:rsid w:val="008E2ED9"/>
    <w:rsid w:val="008E2F13"/>
    <w:rsid w:val="008E342E"/>
    <w:rsid w:val="008E395B"/>
    <w:rsid w:val="008E3F95"/>
    <w:rsid w:val="008E4B00"/>
    <w:rsid w:val="008E4DBF"/>
    <w:rsid w:val="008E4FA4"/>
    <w:rsid w:val="008E516F"/>
    <w:rsid w:val="008E51B6"/>
    <w:rsid w:val="008E540B"/>
    <w:rsid w:val="008E5F24"/>
    <w:rsid w:val="008E6391"/>
    <w:rsid w:val="008E6BDE"/>
    <w:rsid w:val="008E7121"/>
    <w:rsid w:val="008E758F"/>
    <w:rsid w:val="008F0528"/>
    <w:rsid w:val="008F07CE"/>
    <w:rsid w:val="008F1099"/>
    <w:rsid w:val="008F1AA7"/>
    <w:rsid w:val="008F1C72"/>
    <w:rsid w:val="008F2CD6"/>
    <w:rsid w:val="008F2F62"/>
    <w:rsid w:val="008F346C"/>
    <w:rsid w:val="008F36EA"/>
    <w:rsid w:val="008F3AC1"/>
    <w:rsid w:val="008F4129"/>
    <w:rsid w:val="008F4251"/>
    <w:rsid w:val="008F4988"/>
    <w:rsid w:val="008F4C23"/>
    <w:rsid w:val="008F62AA"/>
    <w:rsid w:val="008F769C"/>
    <w:rsid w:val="00900EA7"/>
    <w:rsid w:val="00901EF5"/>
    <w:rsid w:val="009029D0"/>
    <w:rsid w:val="00903404"/>
    <w:rsid w:val="009036EA"/>
    <w:rsid w:val="00903BF7"/>
    <w:rsid w:val="00904420"/>
    <w:rsid w:val="0090490F"/>
    <w:rsid w:val="009050B8"/>
    <w:rsid w:val="00905112"/>
    <w:rsid w:val="0090573D"/>
    <w:rsid w:val="00905800"/>
    <w:rsid w:val="00906A63"/>
    <w:rsid w:val="009070CB"/>
    <w:rsid w:val="00907B0F"/>
    <w:rsid w:val="00907E43"/>
    <w:rsid w:val="009100E4"/>
    <w:rsid w:val="009101ED"/>
    <w:rsid w:val="00910774"/>
    <w:rsid w:val="009114FF"/>
    <w:rsid w:val="00911932"/>
    <w:rsid w:val="00911AB6"/>
    <w:rsid w:val="00912179"/>
    <w:rsid w:val="00912735"/>
    <w:rsid w:val="00912994"/>
    <w:rsid w:val="00912BB0"/>
    <w:rsid w:val="009136DF"/>
    <w:rsid w:val="0091376A"/>
    <w:rsid w:val="0091424F"/>
    <w:rsid w:val="009157C6"/>
    <w:rsid w:val="009157ED"/>
    <w:rsid w:val="00915B2B"/>
    <w:rsid w:val="009161C9"/>
    <w:rsid w:val="00916376"/>
    <w:rsid w:val="00916F86"/>
    <w:rsid w:val="0091798A"/>
    <w:rsid w:val="00917F41"/>
    <w:rsid w:val="0092083B"/>
    <w:rsid w:val="00921DCA"/>
    <w:rsid w:val="00922CBF"/>
    <w:rsid w:val="0092304E"/>
    <w:rsid w:val="00923195"/>
    <w:rsid w:val="0092372E"/>
    <w:rsid w:val="00923817"/>
    <w:rsid w:val="00924823"/>
    <w:rsid w:val="00925209"/>
    <w:rsid w:val="0092526A"/>
    <w:rsid w:val="00925D3F"/>
    <w:rsid w:val="009263E2"/>
    <w:rsid w:val="00926EC6"/>
    <w:rsid w:val="00927245"/>
    <w:rsid w:val="0092742E"/>
    <w:rsid w:val="00927A09"/>
    <w:rsid w:val="00927B72"/>
    <w:rsid w:val="00927E16"/>
    <w:rsid w:val="0093000D"/>
    <w:rsid w:val="009304F6"/>
    <w:rsid w:val="00930C63"/>
    <w:rsid w:val="00930CFA"/>
    <w:rsid w:val="00930D06"/>
    <w:rsid w:val="00930E5E"/>
    <w:rsid w:val="009315E4"/>
    <w:rsid w:val="009320F4"/>
    <w:rsid w:val="0093217A"/>
    <w:rsid w:val="009322E4"/>
    <w:rsid w:val="009339F9"/>
    <w:rsid w:val="00933A2F"/>
    <w:rsid w:val="00934CBE"/>
    <w:rsid w:val="009352DF"/>
    <w:rsid w:val="00935616"/>
    <w:rsid w:val="00935708"/>
    <w:rsid w:val="00937651"/>
    <w:rsid w:val="00937AFA"/>
    <w:rsid w:val="00940599"/>
    <w:rsid w:val="00940677"/>
    <w:rsid w:val="0094069C"/>
    <w:rsid w:val="00940911"/>
    <w:rsid w:val="009410D8"/>
    <w:rsid w:val="00942586"/>
    <w:rsid w:val="00942B18"/>
    <w:rsid w:val="0094309C"/>
    <w:rsid w:val="009434D9"/>
    <w:rsid w:val="00943675"/>
    <w:rsid w:val="00943A63"/>
    <w:rsid w:val="00943F31"/>
    <w:rsid w:val="00943F62"/>
    <w:rsid w:val="00944085"/>
    <w:rsid w:val="0094431B"/>
    <w:rsid w:val="00944855"/>
    <w:rsid w:val="0094526D"/>
    <w:rsid w:val="0094610C"/>
    <w:rsid w:val="00946831"/>
    <w:rsid w:val="009474B3"/>
    <w:rsid w:val="0095005C"/>
    <w:rsid w:val="009500DE"/>
    <w:rsid w:val="009500F6"/>
    <w:rsid w:val="00950257"/>
    <w:rsid w:val="009506EA"/>
    <w:rsid w:val="0095148D"/>
    <w:rsid w:val="009517FB"/>
    <w:rsid w:val="00951832"/>
    <w:rsid w:val="0095189F"/>
    <w:rsid w:val="009520FE"/>
    <w:rsid w:val="0095228F"/>
    <w:rsid w:val="00952524"/>
    <w:rsid w:val="0095269A"/>
    <w:rsid w:val="00952DD6"/>
    <w:rsid w:val="00953932"/>
    <w:rsid w:val="00953B50"/>
    <w:rsid w:val="00954540"/>
    <w:rsid w:val="00955A89"/>
    <w:rsid w:val="0095625D"/>
    <w:rsid w:val="009566FD"/>
    <w:rsid w:val="00956A5F"/>
    <w:rsid w:val="00956D7E"/>
    <w:rsid w:val="00957D8E"/>
    <w:rsid w:val="009601D3"/>
    <w:rsid w:val="00960D46"/>
    <w:rsid w:val="00961A97"/>
    <w:rsid w:val="0096236F"/>
    <w:rsid w:val="00962677"/>
    <w:rsid w:val="00962B8E"/>
    <w:rsid w:val="00963D8E"/>
    <w:rsid w:val="009647D7"/>
    <w:rsid w:val="00964F6E"/>
    <w:rsid w:val="0096575B"/>
    <w:rsid w:val="009659BD"/>
    <w:rsid w:val="00966BCE"/>
    <w:rsid w:val="00966FD1"/>
    <w:rsid w:val="00967945"/>
    <w:rsid w:val="00970A17"/>
    <w:rsid w:val="00970D96"/>
    <w:rsid w:val="009716D3"/>
    <w:rsid w:val="00971AA2"/>
    <w:rsid w:val="009722AB"/>
    <w:rsid w:val="00972559"/>
    <w:rsid w:val="009725B1"/>
    <w:rsid w:val="00972AAC"/>
    <w:rsid w:val="009730DB"/>
    <w:rsid w:val="009734F8"/>
    <w:rsid w:val="00973E7D"/>
    <w:rsid w:val="00973FE5"/>
    <w:rsid w:val="009752D7"/>
    <w:rsid w:val="0097542A"/>
    <w:rsid w:val="009774D4"/>
    <w:rsid w:val="00977B1D"/>
    <w:rsid w:val="00977DC2"/>
    <w:rsid w:val="00980121"/>
    <w:rsid w:val="00981220"/>
    <w:rsid w:val="0098170D"/>
    <w:rsid w:val="00981714"/>
    <w:rsid w:val="009826E8"/>
    <w:rsid w:val="0098316D"/>
    <w:rsid w:val="0098346C"/>
    <w:rsid w:val="009849B1"/>
    <w:rsid w:val="00985338"/>
    <w:rsid w:val="00985A43"/>
    <w:rsid w:val="009866FE"/>
    <w:rsid w:val="0098691A"/>
    <w:rsid w:val="00987041"/>
    <w:rsid w:val="009875D4"/>
    <w:rsid w:val="00987827"/>
    <w:rsid w:val="00990268"/>
    <w:rsid w:val="00990BF8"/>
    <w:rsid w:val="00990FC8"/>
    <w:rsid w:val="00991234"/>
    <w:rsid w:val="00991340"/>
    <w:rsid w:val="009920A1"/>
    <w:rsid w:val="00992233"/>
    <w:rsid w:val="00992784"/>
    <w:rsid w:val="009931AB"/>
    <w:rsid w:val="0099333B"/>
    <w:rsid w:val="009941F6"/>
    <w:rsid w:val="009942C8"/>
    <w:rsid w:val="00994481"/>
    <w:rsid w:val="00994A72"/>
    <w:rsid w:val="00994D5B"/>
    <w:rsid w:val="00995364"/>
    <w:rsid w:val="00995F07"/>
    <w:rsid w:val="009964FF"/>
    <w:rsid w:val="00996EAB"/>
    <w:rsid w:val="009975AB"/>
    <w:rsid w:val="009975DA"/>
    <w:rsid w:val="00997C7E"/>
    <w:rsid w:val="009A0DFC"/>
    <w:rsid w:val="009A0EF1"/>
    <w:rsid w:val="009A108F"/>
    <w:rsid w:val="009A1CF6"/>
    <w:rsid w:val="009A2D20"/>
    <w:rsid w:val="009A33B2"/>
    <w:rsid w:val="009A3770"/>
    <w:rsid w:val="009A4009"/>
    <w:rsid w:val="009A49BE"/>
    <w:rsid w:val="009A4AD4"/>
    <w:rsid w:val="009A608B"/>
    <w:rsid w:val="009A6F14"/>
    <w:rsid w:val="009B03BF"/>
    <w:rsid w:val="009B05E9"/>
    <w:rsid w:val="009B1277"/>
    <w:rsid w:val="009B1284"/>
    <w:rsid w:val="009B1610"/>
    <w:rsid w:val="009B2430"/>
    <w:rsid w:val="009B28EE"/>
    <w:rsid w:val="009B2FAD"/>
    <w:rsid w:val="009B3E5A"/>
    <w:rsid w:val="009B425A"/>
    <w:rsid w:val="009B42CC"/>
    <w:rsid w:val="009B4AD6"/>
    <w:rsid w:val="009B4B83"/>
    <w:rsid w:val="009B52FE"/>
    <w:rsid w:val="009B5627"/>
    <w:rsid w:val="009B668B"/>
    <w:rsid w:val="009B67AB"/>
    <w:rsid w:val="009B6902"/>
    <w:rsid w:val="009B798C"/>
    <w:rsid w:val="009C0DCE"/>
    <w:rsid w:val="009C2705"/>
    <w:rsid w:val="009C271F"/>
    <w:rsid w:val="009C28CD"/>
    <w:rsid w:val="009C2BD3"/>
    <w:rsid w:val="009C50DD"/>
    <w:rsid w:val="009C5AFF"/>
    <w:rsid w:val="009C6664"/>
    <w:rsid w:val="009C6A04"/>
    <w:rsid w:val="009C6F8E"/>
    <w:rsid w:val="009C7755"/>
    <w:rsid w:val="009C7B24"/>
    <w:rsid w:val="009D009F"/>
    <w:rsid w:val="009D14C7"/>
    <w:rsid w:val="009D171C"/>
    <w:rsid w:val="009D1867"/>
    <w:rsid w:val="009D205E"/>
    <w:rsid w:val="009D2CAE"/>
    <w:rsid w:val="009D34A5"/>
    <w:rsid w:val="009D3B44"/>
    <w:rsid w:val="009D3F23"/>
    <w:rsid w:val="009D4199"/>
    <w:rsid w:val="009D4515"/>
    <w:rsid w:val="009D4BAA"/>
    <w:rsid w:val="009D59AF"/>
    <w:rsid w:val="009D5E7F"/>
    <w:rsid w:val="009D5F65"/>
    <w:rsid w:val="009D61BE"/>
    <w:rsid w:val="009D7B13"/>
    <w:rsid w:val="009E0315"/>
    <w:rsid w:val="009E07C2"/>
    <w:rsid w:val="009E080D"/>
    <w:rsid w:val="009E17A1"/>
    <w:rsid w:val="009E1902"/>
    <w:rsid w:val="009E1D5A"/>
    <w:rsid w:val="009E1F6E"/>
    <w:rsid w:val="009E2344"/>
    <w:rsid w:val="009E2C5B"/>
    <w:rsid w:val="009E2EF2"/>
    <w:rsid w:val="009E3A77"/>
    <w:rsid w:val="009E45B8"/>
    <w:rsid w:val="009E4725"/>
    <w:rsid w:val="009E4D0E"/>
    <w:rsid w:val="009E5977"/>
    <w:rsid w:val="009E7001"/>
    <w:rsid w:val="009E77F0"/>
    <w:rsid w:val="009E7CB5"/>
    <w:rsid w:val="009E7FBB"/>
    <w:rsid w:val="009F0180"/>
    <w:rsid w:val="009F0A9C"/>
    <w:rsid w:val="009F0D2F"/>
    <w:rsid w:val="009F0DAF"/>
    <w:rsid w:val="009F1224"/>
    <w:rsid w:val="009F12B0"/>
    <w:rsid w:val="009F1494"/>
    <w:rsid w:val="009F1C76"/>
    <w:rsid w:val="009F2110"/>
    <w:rsid w:val="009F228A"/>
    <w:rsid w:val="009F260D"/>
    <w:rsid w:val="009F26C0"/>
    <w:rsid w:val="009F2CB2"/>
    <w:rsid w:val="009F3152"/>
    <w:rsid w:val="009F3C45"/>
    <w:rsid w:val="009F3E63"/>
    <w:rsid w:val="009F418D"/>
    <w:rsid w:val="009F4FAF"/>
    <w:rsid w:val="009F52D9"/>
    <w:rsid w:val="009F57E6"/>
    <w:rsid w:val="009F632E"/>
    <w:rsid w:val="009F6353"/>
    <w:rsid w:val="009F68AF"/>
    <w:rsid w:val="00A00309"/>
    <w:rsid w:val="00A0034D"/>
    <w:rsid w:val="00A005FB"/>
    <w:rsid w:val="00A00882"/>
    <w:rsid w:val="00A0121D"/>
    <w:rsid w:val="00A01D78"/>
    <w:rsid w:val="00A01FAF"/>
    <w:rsid w:val="00A0215D"/>
    <w:rsid w:val="00A02330"/>
    <w:rsid w:val="00A023B7"/>
    <w:rsid w:val="00A024D9"/>
    <w:rsid w:val="00A0293B"/>
    <w:rsid w:val="00A04429"/>
    <w:rsid w:val="00A04E25"/>
    <w:rsid w:val="00A05631"/>
    <w:rsid w:val="00A056EA"/>
    <w:rsid w:val="00A05990"/>
    <w:rsid w:val="00A05F5C"/>
    <w:rsid w:val="00A05FC2"/>
    <w:rsid w:val="00A0610D"/>
    <w:rsid w:val="00A067A4"/>
    <w:rsid w:val="00A068BB"/>
    <w:rsid w:val="00A07267"/>
    <w:rsid w:val="00A07B28"/>
    <w:rsid w:val="00A10298"/>
    <w:rsid w:val="00A106B2"/>
    <w:rsid w:val="00A10DA3"/>
    <w:rsid w:val="00A11058"/>
    <w:rsid w:val="00A1124D"/>
    <w:rsid w:val="00A12C12"/>
    <w:rsid w:val="00A12C8A"/>
    <w:rsid w:val="00A13E6F"/>
    <w:rsid w:val="00A14C64"/>
    <w:rsid w:val="00A1616D"/>
    <w:rsid w:val="00A16527"/>
    <w:rsid w:val="00A16AA3"/>
    <w:rsid w:val="00A17BA6"/>
    <w:rsid w:val="00A20381"/>
    <w:rsid w:val="00A20C36"/>
    <w:rsid w:val="00A21708"/>
    <w:rsid w:val="00A2297C"/>
    <w:rsid w:val="00A22ACE"/>
    <w:rsid w:val="00A23427"/>
    <w:rsid w:val="00A23C60"/>
    <w:rsid w:val="00A23F21"/>
    <w:rsid w:val="00A24121"/>
    <w:rsid w:val="00A24206"/>
    <w:rsid w:val="00A24584"/>
    <w:rsid w:val="00A2474D"/>
    <w:rsid w:val="00A2491A"/>
    <w:rsid w:val="00A256C2"/>
    <w:rsid w:val="00A267B8"/>
    <w:rsid w:val="00A26EBD"/>
    <w:rsid w:val="00A277B7"/>
    <w:rsid w:val="00A27DDF"/>
    <w:rsid w:val="00A306CF"/>
    <w:rsid w:val="00A30E4A"/>
    <w:rsid w:val="00A319A0"/>
    <w:rsid w:val="00A31A4B"/>
    <w:rsid w:val="00A324B6"/>
    <w:rsid w:val="00A32FB8"/>
    <w:rsid w:val="00A334F5"/>
    <w:rsid w:val="00A344BD"/>
    <w:rsid w:val="00A348DE"/>
    <w:rsid w:val="00A34B03"/>
    <w:rsid w:val="00A3569D"/>
    <w:rsid w:val="00A35B98"/>
    <w:rsid w:val="00A36E79"/>
    <w:rsid w:val="00A36F21"/>
    <w:rsid w:val="00A36F56"/>
    <w:rsid w:val="00A36FB5"/>
    <w:rsid w:val="00A3710D"/>
    <w:rsid w:val="00A37A56"/>
    <w:rsid w:val="00A404FB"/>
    <w:rsid w:val="00A4070B"/>
    <w:rsid w:val="00A42021"/>
    <w:rsid w:val="00A42576"/>
    <w:rsid w:val="00A426AE"/>
    <w:rsid w:val="00A4274F"/>
    <w:rsid w:val="00A42761"/>
    <w:rsid w:val="00A4277A"/>
    <w:rsid w:val="00A440D8"/>
    <w:rsid w:val="00A44C7D"/>
    <w:rsid w:val="00A44C86"/>
    <w:rsid w:val="00A44D8D"/>
    <w:rsid w:val="00A4530C"/>
    <w:rsid w:val="00A462D1"/>
    <w:rsid w:val="00A469C6"/>
    <w:rsid w:val="00A47171"/>
    <w:rsid w:val="00A47B55"/>
    <w:rsid w:val="00A47C91"/>
    <w:rsid w:val="00A51DA8"/>
    <w:rsid w:val="00A52663"/>
    <w:rsid w:val="00A53589"/>
    <w:rsid w:val="00A54B20"/>
    <w:rsid w:val="00A54F0D"/>
    <w:rsid w:val="00A551A2"/>
    <w:rsid w:val="00A5572B"/>
    <w:rsid w:val="00A5578C"/>
    <w:rsid w:val="00A55D04"/>
    <w:rsid w:val="00A55D70"/>
    <w:rsid w:val="00A565D7"/>
    <w:rsid w:val="00A57F16"/>
    <w:rsid w:val="00A60853"/>
    <w:rsid w:val="00A6178A"/>
    <w:rsid w:val="00A619A7"/>
    <w:rsid w:val="00A61DBC"/>
    <w:rsid w:val="00A61F30"/>
    <w:rsid w:val="00A6242F"/>
    <w:rsid w:val="00A62E75"/>
    <w:rsid w:val="00A63CEA"/>
    <w:rsid w:val="00A63E89"/>
    <w:rsid w:val="00A64091"/>
    <w:rsid w:val="00A6529B"/>
    <w:rsid w:val="00A6604F"/>
    <w:rsid w:val="00A6637C"/>
    <w:rsid w:val="00A66E9B"/>
    <w:rsid w:val="00A6704F"/>
    <w:rsid w:val="00A70F37"/>
    <w:rsid w:val="00A73127"/>
    <w:rsid w:val="00A73757"/>
    <w:rsid w:val="00A73797"/>
    <w:rsid w:val="00A73B52"/>
    <w:rsid w:val="00A73BEF"/>
    <w:rsid w:val="00A73F9C"/>
    <w:rsid w:val="00A74A5D"/>
    <w:rsid w:val="00A74F44"/>
    <w:rsid w:val="00A752D4"/>
    <w:rsid w:val="00A759DB"/>
    <w:rsid w:val="00A75EF5"/>
    <w:rsid w:val="00A76FF4"/>
    <w:rsid w:val="00A774A4"/>
    <w:rsid w:val="00A7753A"/>
    <w:rsid w:val="00A775DF"/>
    <w:rsid w:val="00A77E6F"/>
    <w:rsid w:val="00A77EFA"/>
    <w:rsid w:val="00A800DA"/>
    <w:rsid w:val="00A81A7F"/>
    <w:rsid w:val="00A82334"/>
    <w:rsid w:val="00A82B73"/>
    <w:rsid w:val="00A83B08"/>
    <w:rsid w:val="00A83DFB"/>
    <w:rsid w:val="00A844E9"/>
    <w:rsid w:val="00A84651"/>
    <w:rsid w:val="00A84901"/>
    <w:rsid w:val="00A85162"/>
    <w:rsid w:val="00A854AE"/>
    <w:rsid w:val="00A85742"/>
    <w:rsid w:val="00A8578C"/>
    <w:rsid w:val="00A8592C"/>
    <w:rsid w:val="00A85B51"/>
    <w:rsid w:val="00A85C9B"/>
    <w:rsid w:val="00A866AB"/>
    <w:rsid w:val="00A867C1"/>
    <w:rsid w:val="00A876A1"/>
    <w:rsid w:val="00A90094"/>
    <w:rsid w:val="00A90165"/>
    <w:rsid w:val="00A904DD"/>
    <w:rsid w:val="00A9052F"/>
    <w:rsid w:val="00A90553"/>
    <w:rsid w:val="00A912F9"/>
    <w:rsid w:val="00A9196E"/>
    <w:rsid w:val="00A92858"/>
    <w:rsid w:val="00A92FAD"/>
    <w:rsid w:val="00A9304A"/>
    <w:rsid w:val="00A930AB"/>
    <w:rsid w:val="00A9378E"/>
    <w:rsid w:val="00A93FB9"/>
    <w:rsid w:val="00A943CA"/>
    <w:rsid w:val="00A95499"/>
    <w:rsid w:val="00A95528"/>
    <w:rsid w:val="00A95996"/>
    <w:rsid w:val="00A95D66"/>
    <w:rsid w:val="00A966C6"/>
    <w:rsid w:val="00A970CD"/>
    <w:rsid w:val="00A971ED"/>
    <w:rsid w:val="00A9778E"/>
    <w:rsid w:val="00A97A3A"/>
    <w:rsid w:val="00A97D69"/>
    <w:rsid w:val="00AA0316"/>
    <w:rsid w:val="00AA0CF1"/>
    <w:rsid w:val="00AA1121"/>
    <w:rsid w:val="00AA19E2"/>
    <w:rsid w:val="00AA381A"/>
    <w:rsid w:val="00AA3B4C"/>
    <w:rsid w:val="00AA3FB3"/>
    <w:rsid w:val="00AA4E1D"/>
    <w:rsid w:val="00AA50EA"/>
    <w:rsid w:val="00AA5241"/>
    <w:rsid w:val="00AA56ED"/>
    <w:rsid w:val="00AA58D3"/>
    <w:rsid w:val="00AA59EA"/>
    <w:rsid w:val="00AA5A6C"/>
    <w:rsid w:val="00AA69F9"/>
    <w:rsid w:val="00AA6C4B"/>
    <w:rsid w:val="00AA76E6"/>
    <w:rsid w:val="00AB06B4"/>
    <w:rsid w:val="00AB08BD"/>
    <w:rsid w:val="00AB0A42"/>
    <w:rsid w:val="00AB149D"/>
    <w:rsid w:val="00AB152C"/>
    <w:rsid w:val="00AB1A6E"/>
    <w:rsid w:val="00AB221B"/>
    <w:rsid w:val="00AB23ED"/>
    <w:rsid w:val="00AB2581"/>
    <w:rsid w:val="00AB2860"/>
    <w:rsid w:val="00AB2A3C"/>
    <w:rsid w:val="00AB3815"/>
    <w:rsid w:val="00AB3DD5"/>
    <w:rsid w:val="00AB3FAC"/>
    <w:rsid w:val="00AB4642"/>
    <w:rsid w:val="00AB46B2"/>
    <w:rsid w:val="00AB4A10"/>
    <w:rsid w:val="00AB4A7E"/>
    <w:rsid w:val="00AB4CC4"/>
    <w:rsid w:val="00AB5C82"/>
    <w:rsid w:val="00AB6BC8"/>
    <w:rsid w:val="00AB6DE2"/>
    <w:rsid w:val="00AB7055"/>
    <w:rsid w:val="00AB70C3"/>
    <w:rsid w:val="00AB7BD2"/>
    <w:rsid w:val="00AC059C"/>
    <w:rsid w:val="00AC11E3"/>
    <w:rsid w:val="00AC2908"/>
    <w:rsid w:val="00AC2ACA"/>
    <w:rsid w:val="00AC2C60"/>
    <w:rsid w:val="00AC3863"/>
    <w:rsid w:val="00AC46D1"/>
    <w:rsid w:val="00AC4DA0"/>
    <w:rsid w:val="00AC4FFD"/>
    <w:rsid w:val="00AC50E7"/>
    <w:rsid w:val="00AC5736"/>
    <w:rsid w:val="00AC682B"/>
    <w:rsid w:val="00AC6A6B"/>
    <w:rsid w:val="00AC6E72"/>
    <w:rsid w:val="00AC70ED"/>
    <w:rsid w:val="00AC729D"/>
    <w:rsid w:val="00AC767F"/>
    <w:rsid w:val="00AC7B21"/>
    <w:rsid w:val="00AD0AFE"/>
    <w:rsid w:val="00AD178C"/>
    <w:rsid w:val="00AD3F49"/>
    <w:rsid w:val="00AD5486"/>
    <w:rsid w:val="00AD5B53"/>
    <w:rsid w:val="00AD5D2A"/>
    <w:rsid w:val="00AD5FF9"/>
    <w:rsid w:val="00AD650F"/>
    <w:rsid w:val="00AD6539"/>
    <w:rsid w:val="00AD6815"/>
    <w:rsid w:val="00AD6AB4"/>
    <w:rsid w:val="00AD6EC8"/>
    <w:rsid w:val="00AD7084"/>
    <w:rsid w:val="00AD73DE"/>
    <w:rsid w:val="00AD7A1D"/>
    <w:rsid w:val="00AE06E0"/>
    <w:rsid w:val="00AE0CA1"/>
    <w:rsid w:val="00AE189C"/>
    <w:rsid w:val="00AE19CD"/>
    <w:rsid w:val="00AE1ABE"/>
    <w:rsid w:val="00AE1CF4"/>
    <w:rsid w:val="00AE1FAC"/>
    <w:rsid w:val="00AE2B4E"/>
    <w:rsid w:val="00AE4688"/>
    <w:rsid w:val="00AE4801"/>
    <w:rsid w:val="00AE5548"/>
    <w:rsid w:val="00AE673C"/>
    <w:rsid w:val="00AE7101"/>
    <w:rsid w:val="00AE7CED"/>
    <w:rsid w:val="00AE7DEA"/>
    <w:rsid w:val="00AF07A0"/>
    <w:rsid w:val="00AF188E"/>
    <w:rsid w:val="00AF2AE3"/>
    <w:rsid w:val="00AF2C76"/>
    <w:rsid w:val="00AF3538"/>
    <w:rsid w:val="00AF3C78"/>
    <w:rsid w:val="00AF542D"/>
    <w:rsid w:val="00AF7F32"/>
    <w:rsid w:val="00B00160"/>
    <w:rsid w:val="00B00E37"/>
    <w:rsid w:val="00B011A3"/>
    <w:rsid w:val="00B011DC"/>
    <w:rsid w:val="00B018CB"/>
    <w:rsid w:val="00B01B95"/>
    <w:rsid w:val="00B02413"/>
    <w:rsid w:val="00B02544"/>
    <w:rsid w:val="00B02865"/>
    <w:rsid w:val="00B02ECB"/>
    <w:rsid w:val="00B02ECD"/>
    <w:rsid w:val="00B03435"/>
    <w:rsid w:val="00B043E3"/>
    <w:rsid w:val="00B04878"/>
    <w:rsid w:val="00B059CA"/>
    <w:rsid w:val="00B05C35"/>
    <w:rsid w:val="00B074DA"/>
    <w:rsid w:val="00B101DE"/>
    <w:rsid w:val="00B104AC"/>
    <w:rsid w:val="00B10973"/>
    <w:rsid w:val="00B1122A"/>
    <w:rsid w:val="00B11276"/>
    <w:rsid w:val="00B1136D"/>
    <w:rsid w:val="00B113BA"/>
    <w:rsid w:val="00B117B1"/>
    <w:rsid w:val="00B12513"/>
    <w:rsid w:val="00B12A47"/>
    <w:rsid w:val="00B137E3"/>
    <w:rsid w:val="00B13C6F"/>
    <w:rsid w:val="00B13F9F"/>
    <w:rsid w:val="00B1427B"/>
    <w:rsid w:val="00B1501C"/>
    <w:rsid w:val="00B150F5"/>
    <w:rsid w:val="00B153FC"/>
    <w:rsid w:val="00B15707"/>
    <w:rsid w:val="00B15781"/>
    <w:rsid w:val="00B16096"/>
    <w:rsid w:val="00B17840"/>
    <w:rsid w:val="00B17886"/>
    <w:rsid w:val="00B17F77"/>
    <w:rsid w:val="00B17FCA"/>
    <w:rsid w:val="00B20658"/>
    <w:rsid w:val="00B20BE7"/>
    <w:rsid w:val="00B224D7"/>
    <w:rsid w:val="00B22574"/>
    <w:rsid w:val="00B23FF4"/>
    <w:rsid w:val="00B2415C"/>
    <w:rsid w:val="00B2468E"/>
    <w:rsid w:val="00B24A32"/>
    <w:rsid w:val="00B24E59"/>
    <w:rsid w:val="00B267F1"/>
    <w:rsid w:val="00B26E2F"/>
    <w:rsid w:val="00B26F4D"/>
    <w:rsid w:val="00B272DE"/>
    <w:rsid w:val="00B27950"/>
    <w:rsid w:val="00B27BD6"/>
    <w:rsid w:val="00B3045C"/>
    <w:rsid w:val="00B313C2"/>
    <w:rsid w:val="00B3175A"/>
    <w:rsid w:val="00B317E2"/>
    <w:rsid w:val="00B318C5"/>
    <w:rsid w:val="00B33458"/>
    <w:rsid w:val="00B3354D"/>
    <w:rsid w:val="00B33987"/>
    <w:rsid w:val="00B33AA9"/>
    <w:rsid w:val="00B34185"/>
    <w:rsid w:val="00B34A23"/>
    <w:rsid w:val="00B34ADF"/>
    <w:rsid w:val="00B352C4"/>
    <w:rsid w:val="00B35C21"/>
    <w:rsid w:val="00B367A8"/>
    <w:rsid w:val="00B36D98"/>
    <w:rsid w:val="00B36EF3"/>
    <w:rsid w:val="00B37CE8"/>
    <w:rsid w:val="00B4001D"/>
    <w:rsid w:val="00B41027"/>
    <w:rsid w:val="00B417D4"/>
    <w:rsid w:val="00B419BB"/>
    <w:rsid w:val="00B433DF"/>
    <w:rsid w:val="00B43530"/>
    <w:rsid w:val="00B449E2"/>
    <w:rsid w:val="00B45B65"/>
    <w:rsid w:val="00B45BC6"/>
    <w:rsid w:val="00B45DAB"/>
    <w:rsid w:val="00B45E9D"/>
    <w:rsid w:val="00B47183"/>
    <w:rsid w:val="00B47212"/>
    <w:rsid w:val="00B47301"/>
    <w:rsid w:val="00B5042C"/>
    <w:rsid w:val="00B506A5"/>
    <w:rsid w:val="00B50748"/>
    <w:rsid w:val="00B50EE9"/>
    <w:rsid w:val="00B517E1"/>
    <w:rsid w:val="00B51B96"/>
    <w:rsid w:val="00B51BEA"/>
    <w:rsid w:val="00B52569"/>
    <w:rsid w:val="00B52587"/>
    <w:rsid w:val="00B52C70"/>
    <w:rsid w:val="00B53BC8"/>
    <w:rsid w:val="00B542C9"/>
    <w:rsid w:val="00B5452E"/>
    <w:rsid w:val="00B549FE"/>
    <w:rsid w:val="00B54A17"/>
    <w:rsid w:val="00B55478"/>
    <w:rsid w:val="00B554E4"/>
    <w:rsid w:val="00B55690"/>
    <w:rsid w:val="00B55BE3"/>
    <w:rsid w:val="00B55C97"/>
    <w:rsid w:val="00B55F6C"/>
    <w:rsid w:val="00B57354"/>
    <w:rsid w:val="00B578A9"/>
    <w:rsid w:val="00B57B5A"/>
    <w:rsid w:val="00B606E0"/>
    <w:rsid w:val="00B61999"/>
    <w:rsid w:val="00B61FC0"/>
    <w:rsid w:val="00B62952"/>
    <w:rsid w:val="00B62E31"/>
    <w:rsid w:val="00B62E43"/>
    <w:rsid w:val="00B6318C"/>
    <w:rsid w:val="00B6328D"/>
    <w:rsid w:val="00B632B0"/>
    <w:rsid w:val="00B6341C"/>
    <w:rsid w:val="00B63652"/>
    <w:rsid w:val="00B636EA"/>
    <w:rsid w:val="00B63D8E"/>
    <w:rsid w:val="00B63FB0"/>
    <w:rsid w:val="00B64033"/>
    <w:rsid w:val="00B64379"/>
    <w:rsid w:val="00B6447F"/>
    <w:rsid w:val="00B644D4"/>
    <w:rsid w:val="00B64810"/>
    <w:rsid w:val="00B6482A"/>
    <w:rsid w:val="00B64AC9"/>
    <w:rsid w:val="00B66010"/>
    <w:rsid w:val="00B66C63"/>
    <w:rsid w:val="00B66E00"/>
    <w:rsid w:val="00B6770B"/>
    <w:rsid w:val="00B67E91"/>
    <w:rsid w:val="00B67F25"/>
    <w:rsid w:val="00B7053E"/>
    <w:rsid w:val="00B71288"/>
    <w:rsid w:val="00B71368"/>
    <w:rsid w:val="00B715C8"/>
    <w:rsid w:val="00B717DC"/>
    <w:rsid w:val="00B72548"/>
    <w:rsid w:val="00B72550"/>
    <w:rsid w:val="00B72B3C"/>
    <w:rsid w:val="00B7301C"/>
    <w:rsid w:val="00B733A2"/>
    <w:rsid w:val="00B737BA"/>
    <w:rsid w:val="00B73B59"/>
    <w:rsid w:val="00B73E7F"/>
    <w:rsid w:val="00B74011"/>
    <w:rsid w:val="00B74A50"/>
    <w:rsid w:val="00B75D46"/>
    <w:rsid w:val="00B76114"/>
    <w:rsid w:val="00B76F9B"/>
    <w:rsid w:val="00B773FF"/>
    <w:rsid w:val="00B77C62"/>
    <w:rsid w:val="00B77D0F"/>
    <w:rsid w:val="00B77E1C"/>
    <w:rsid w:val="00B80352"/>
    <w:rsid w:val="00B80627"/>
    <w:rsid w:val="00B80739"/>
    <w:rsid w:val="00B81040"/>
    <w:rsid w:val="00B8184B"/>
    <w:rsid w:val="00B82816"/>
    <w:rsid w:val="00B82B02"/>
    <w:rsid w:val="00B82BC9"/>
    <w:rsid w:val="00B82FF7"/>
    <w:rsid w:val="00B8325B"/>
    <w:rsid w:val="00B83B8B"/>
    <w:rsid w:val="00B83CBC"/>
    <w:rsid w:val="00B84048"/>
    <w:rsid w:val="00B8414C"/>
    <w:rsid w:val="00B84520"/>
    <w:rsid w:val="00B84833"/>
    <w:rsid w:val="00B84DEC"/>
    <w:rsid w:val="00B858AC"/>
    <w:rsid w:val="00B86B14"/>
    <w:rsid w:val="00B86BE1"/>
    <w:rsid w:val="00B87200"/>
    <w:rsid w:val="00B872C7"/>
    <w:rsid w:val="00B87995"/>
    <w:rsid w:val="00B87D31"/>
    <w:rsid w:val="00B90487"/>
    <w:rsid w:val="00B904D2"/>
    <w:rsid w:val="00B90AAD"/>
    <w:rsid w:val="00B91A60"/>
    <w:rsid w:val="00B92DAC"/>
    <w:rsid w:val="00B92F5B"/>
    <w:rsid w:val="00B935F2"/>
    <w:rsid w:val="00B93B05"/>
    <w:rsid w:val="00B93D73"/>
    <w:rsid w:val="00B94EAE"/>
    <w:rsid w:val="00B95255"/>
    <w:rsid w:val="00B952DC"/>
    <w:rsid w:val="00B95DDF"/>
    <w:rsid w:val="00B95ECF"/>
    <w:rsid w:val="00B96172"/>
    <w:rsid w:val="00B9644C"/>
    <w:rsid w:val="00B970A3"/>
    <w:rsid w:val="00BA03B5"/>
    <w:rsid w:val="00BA051B"/>
    <w:rsid w:val="00BA078B"/>
    <w:rsid w:val="00BA24F7"/>
    <w:rsid w:val="00BA2DCE"/>
    <w:rsid w:val="00BA3C57"/>
    <w:rsid w:val="00BA43C4"/>
    <w:rsid w:val="00BA4A83"/>
    <w:rsid w:val="00BA5328"/>
    <w:rsid w:val="00BA5F4F"/>
    <w:rsid w:val="00BA6874"/>
    <w:rsid w:val="00BA6A2C"/>
    <w:rsid w:val="00BA6E9C"/>
    <w:rsid w:val="00BA70F6"/>
    <w:rsid w:val="00BA7810"/>
    <w:rsid w:val="00BA7826"/>
    <w:rsid w:val="00BA7FBD"/>
    <w:rsid w:val="00BB105B"/>
    <w:rsid w:val="00BB1C3A"/>
    <w:rsid w:val="00BB210F"/>
    <w:rsid w:val="00BB2748"/>
    <w:rsid w:val="00BB2C24"/>
    <w:rsid w:val="00BB39CC"/>
    <w:rsid w:val="00BB3A0E"/>
    <w:rsid w:val="00BB3D98"/>
    <w:rsid w:val="00BB41C8"/>
    <w:rsid w:val="00BB4BBC"/>
    <w:rsid w:val="00BB6475"/>
    <w:rsid w:val="00BB6BD8"/>
    <w:rsid w:val="00BC1152"/>
    <w:rsid w:val="00BC1477"/>
    <w:rsid w:val="00BC1B98"/>
    <w:rsid w:val="00BC3169"/>
    <w:rsid w:val="00BC4841"/>
    <w:rsid w:val="00BC595E"/>
    <w:rsid w:val="00BC5A7D"/>
    <w:rsid w:val="00BC5E65"/>
    <w:rsid w:val="00BC70BF"/>
    <w:rsid w:val="00BC7B5F"/>
    <w:rsid w:val="00BC7B74"/>
    <w:rsid w:val="00BD02BF"/>
    <w:rsid w:val="00BD0761"/>
    <w:rsid w:val="00BD13EA"/>
    <w:rsid w:val="00BD3E15"/>
    <w:rsid w:val="00BD4562"/>
    <w:rsid w:val="00BD467F"/>
    <w:rsid w:val="00BD4C8A"/>
    <w:rsid w:val="00BD6634"/>
    <w:rsid w:val="00BD7B9E"/>
    <w:rsid w:val="00BE12E6"/>
    <w:rsid w:val="00BE1820"/>
    <w:rsid w:val="00BE1A0F"/>
    <w:rsid w:val="00BE1D6A"/>
    <w:rsid w:val="00BE2CF1"/>
    <w:rsid w:val="00BE2CF7"/>
    <w:rsid w:val="00BE30EF"/>
    <w:rsid w:val="00BE3121"/>
    <w:rsid w:val="00BE442D"/>
    <w:rsid w:val="00BE4495"/>
    <w:rsid w:val="00BE4496"/>
    <w:rsid w:val="00BE532A"/>
    <w:rsid w:val="00BE5D96"/>
    <w:rsid w:val="00BE5F6B"/>
    <w:rsid w:val="00BE6A95"/>
    <w:rsid w:val="00BE6DD8"/>
    <w:rsid w:val="00BE7150"/>
    <w:rsid w:val="00BF0749"/>
    <w:rsid w:val="00BF0EF4"/>
    <w:rsid w:val="00BF0F4F"/>
    <w:rsid w:val="00BF10A4"/>
    <w:rsid w:val="00BF10C9"/>
    <w:rsid w:val="00BF1399"/>
    <w:rsid w:val="00BF220A"/>
    <w:rsid w:val="00BF33C2"/>
    <w:rsid w:val="00BF3991"/>
    <w:rsid w:val="00BF3DF5"/>
    <w:rsid w:val="00BF4DD1"/>
    <w:rsid w:val="00BF5220"/>
    <w:rsid w:val="00BF5470"/>
    <w:rsid w:val="00BF561F"/>
    <w:rsid w:val="00BF5CC0"/>
    <w:rsid w:val="00BF65D1"/>
    <w:rsid w:val="00BF6688"/>
    <w:rsid w:val="00BF71A8"/>
    <w:rsid w:val="00BF7750"/>
    <w:rsid w:val="00C00581"/>
    <w:rsid w:val="00C00821"/>
    <w:rsid w:val="00C00BBD"/>
    <w:rsid w:val="00C025FF"/>
    <w:rsid w:val="00C0281F"/>
    <w:rsid w:val="00C03A79"/>
    <w:rsid w:val="00C042ED"/>
    <w:rsid w:val="00C044C9"/>
    <w:rsid w:val="00C05BE1"/>
    <w:rsid w:val="00C05CDB"/>
    <w:rsid w:val="00C0722B"/>
    <w:rsid w:val="00C076AC"/>
    <w:rsid w:val="00C07D22"/>
    <w:rsid w:val="00C07E44"/>
    <w:rsid w:val="00C10594"/>
    <w:rsid w:val="00C106E6"/>
    <w:rsid w:val="00C111CF"/>
    <w:rsid w:val="00C111ED"/>
    <w:rsid w:val="00C117DF"/>
    <w:rsid w:val="00C12118"/>
    <w:rsid w:val="00C125E3"/>
    <w:rsid w:val="00C12DA4"/>
    <w:rsid w:val="00C13312"/>
    <w:rsid w:val="00C136FA"/>
    <w:rsid w:val="00C1391C"/>
    <w:rsid w:val="00C13BF2"/>
    <w:rsid w:val="00C13C66"/>
    <w:rsid w:val="00C13CE8"/>
    <w:rsid w:val="00C13F53"/>
    <w:rsid w:val="00C14080"/>
    <w:rsid w:val="00C146ED"/>
    <w:rsid w:val="00C14EC6"/>
    <w:rsid w:val="00C157F6"/>
    <w:rsid w:val="00C16E7F"/>
    <w:rsid w:val="00C16F3F"/>
    <w:rsid w:val="00C17F82"/>
    <w:rsid w:val="00C17F9A"/>
    <w:rsid w:val="00C201C0"/>
    <w:rsid w:val="00C202C1"/>
    <w:rsid w:val="00C2043D"/>
    <w:rsid w:val="00C20AAB"/>
    <w:rsid w:val="00C21585"/>
    <w:rsid w:val="00C21812"/>
    <w:rsid w:val="00C218A3"/>
    <w:rsid w:val="00C225F1"/>
    <w:rsid w:val="00C2296A"/>
    <w:rsid w:val="00C22ECD"/>
    <w:rsid w:val="00C22F0D"/>
    <w:rsid w:val="00C235FC"/>
    <w:rsid w:val="00C2366F"/>
    <w:rsid w:val="00C23D56"/>
    <w:rsid w:val="00C243C3"/>
    <w:rsid w:val="00C246EA"/>
    <w:rsid w:val="00C247F8"/>
    <w:rsid w:val="00C249BF"/>
    <w:rsid w:val="00C260D4"/>
    <w:rsid w:val="00C26100"/>
    <w:rsid w:val="00C27A24"/>
    <w:rsid w:val="00C27CE9"/>
    <w:rsid w:val="00C30A12"/>
    <w:rsid w:val="00C31307"/>
    <w:rsid w:val="00C318DC"/>
    <w:rsid w:val="00C31ECF"/>
    <w:rsid w:val="00C320DD"/>
    <w:rsid w:val="00C323C6"/>
    <w:rsid w:val="00C3257D"/>
    <w:rsid w:val="00C32591"/>
    <w:rsid w:val="00C32676"/>
    <w:rsid w:val="00C32725"/>
    <w:rsid w:val="00C32C74"/>
    <w:rsid w:val="00C33F60"/>
    <w:rsid w:val="00C344E1"/>
    <w:rsid w:val="00C34A6F"/>
    <w:rsid w:val="00C34D8D"/>
    <w:rsid w:val="00C3563F"/>
    <w:rsid w:val="00C35D07"/>
    <w:rsid w:val="00C35DDB"/>
    <w:rsid w:val="00C361F5"/>
    <w:rsid w:val="00C36EF7"/>
    <w:rsid w:val="00C402AD"/>
    <w:rsid w:val="00C404B0"/>
    <w:rsid w:val="00C408B0"/>
    <w:rsid w:val="00C40973"/>
    <w:rsid w:val="00C409DA"/>
    <w:rsid w:val="00C40BAD"/>
    <w:rsid w:val="00C41183"/>
    <w:rsid w:val="00C4152A"/>
    <w:rsid w:val="00C4167D"/>
    <w:rsid w:val="00C41B9F"/>
    <w:rsid w:val="00C42034"/>
    <w:rsid w:val="00C42451"/>
    <w:rsid w:val="00C43ADB"/>
    <w:rsid w:val="00C441DF"/>
    <w:rsid w:val="00C45498"/>
    <w:rsid w:val="00C45DC5"/>
    <w:rsid w:val="00C46C02"/>
    <w:rsid w:val="00C47002"/>
    <w:rsid w:val="00C47DC1"/>
    <w:rsid w:val="00C508C1"/>
    <w:rsid w:val="00C50950"/>
    <w:rsid w:val="00C50FDD"/>
    <w:rsid w:val="00C5162F"/>
    <w:rsid w:val="00C51C59"/>
    <w:rsid w:val="00C5204F"/>
    <w:rsid w:val="00C520AD"/>
    <w:rsid w:val="00C52C9D"/>
    <w:rsid w:val="00C530F5"/>
    <w:rsid w:val="00C5328E"/>
    <w:rsid w:val="00C53D7D"/>
    <w:rsid w:val="00C543C3"/>
    <w:rsid w:val="00C54499"/>
    <w:rsid w:val="00C54ECD"/>
    <w:rsid w:val="00C554A0"/>
    <w:rsid w:val="00C55963"/>
    <w:rsid w:val="00C562BB"/>
    <w:rsid w:val="00C56DD0"/>
    <w:rsid w:val="00C5798F"/>
    <w:rsid w:val="00C61266"/>
    <w:rsid w:val="00C61849"/>
    <w:rsid w:val="00C619FA"/>
    <w:rsid w:val="00C61A59"/>
    <w:rsid w:val="00C61A82"/>
    <w:rsid w:val="00C61B44"/>
    <w:rsid w:val="00C61FB0"/>
    <w:rsid w:val="00C6222F"/>
    <w:rsid w:val="00C6224C"/>
    <w:rsid w:val="00C62A95"/>
    <w:rsid w:val="00C63854"/>
    <w:rsid w:val="00C63A44"/>
    <w:rsid w:val="00C64188"/>
    <w:rsid w:val="00C656A4"/>
    <w:rsid w:val="00C65899"/>
    <w:rsid w:val="00C65970"/>
    <w:rsid w:val="00C65BF4"/>
    <w:rsid w:val="00C65D91"/>
    <w:rsid w:val="00C65F72"/>
    <w:rsid w:val="00C66A93"/>
    <w:rsid w:val="00C67282"/>
    <w:rsid w:val="00C673C9"/>
    <w:rsid w:val="00C6765E"/>
    <w:rsid w:val="00C67686"/>
    <w:rsid w:val="00C67A06"/>
    <w:rsid w:val="00C7023F"/>
    <w:rsid w:val="00C70BD6"/>
    <w:rsid w:val="00C723B5"/>
    <w:rsid w:val="00C7247D"/>
    <w:rsid w:val="00C7250D"/>
    <w:rsid w:val="00C72824"/>
    <w:rsid w:val="00C728EA"/>
    <w:rsid w:val="00C739D2"/>
    <w:rsid w:val="00C73F07"/>
    <w:rsid w:val="00C746F3"/>
    <w:rsid w:val="00C76264"/>
    <w:rsid w:val="00C76309"/>
    <w:rsid w:val="00C77790"/>
    <w:rsid w:val="00C802E1"/>
    <w:rsid w:val="00C8088A"/>
    <w:rsid w:val="00C81611"/>
    <w:rsid w:val="00C81BDE"/>
    <w:rsid w:val="00C81F3F"/>
    <w:rsid w:val="00C83149"/>
    <w:rsid w:val="00C83389"/>
    <w:rsid w:val="00C835B9"/>
    <w:rsid w:val="00C845CB"/>
    <w:rsid w:val="00C8472F"/>
    <w:rsid w:val="00C85032"/>
    <w:rsid w:val="00C85502"/>
    <w:rsid w:val="00C85FC7"/>
    <w:rsid w:val="00C86BA0"/>
    <w:rsid w:val="00C8750E"/>
    <w:rsid w:val="00C87CDD"/>
    <w:rsid w:val="00C918F3"/>
    <w:rsid w:val="00C91AFE"/>
    <w:rsid w:val="00C91C22"/>
    <w:rsid w:val="00C91D83"/>
    <w:rsid w:val="00C92090"/>
    <w:rsid w:val="00C92145"/>
    <w:rsid w:val="00C92CB0"/>
    <w:rsid w:val="00C93FB9"/>
    <w:rsid w:val="00C9454C"/>
    <w:rsid w:val="00C94EB5"/>
    <w:rsid w:val="00C95876"/>
    <w:rsid w:val="00C973EC"/>
    <w:rsid w:val="00C97ABD"/>
    <w:rsid w:val="00C97EA6"/>
    <w:rsid w:val="00CA06BA"/>
    <w:rsid w:val="00CA0A5C"/>
    <w:rsid w:val="00CA0CC1"/>
    <w:rsid w:val="00CA2141"/>
    <w:rsid w:val="00CA2DC0"/>
    <w:rsid w:val="00CA2E9A"/>
    <w:rsid w:val="00CA3728"/>
    <w:rsid w:val="00CA377B"/>
    <w:rsid w:val="00CA3EDC"/>
    <w:rsid w:val="00CA4065"/>
    <w:rsid w:val="00CA427B"/>
    <w:rsid w:val="00CA44A9"/>
    <w:rsid w:val="00CA44D3"/>
    <w:rsid w:val="00CA4896"/>
    <w:rsid w:val="00CA6228"/>
    <w:rsid w:val="00CA6345"/>
    <w:rsid w:val="00CA6677"/>
    <w:rsid w:val="00CA68CD"/>
    <w:rsid w:val="00CA6921"/>
    <w:rsid w:val="00CA6B10"/>
    <w:rsid w:val="00CA71F2"/>
    <w:rsid w:val="00CA72D6"/>
    <w:rsid w:val="00CA74AD"/>
    <w:rsid w:val="00CA7E73"/>
    <w:rsid w:val="00CB03C8"/>
    <w:rsid w:val="00CB0C0C"/>
    <w:rsid w:val="00CB0CD0"/>
    <w:rsid w:val="00CB1561"/>
    <w:rsid w:val="00CB1BA3"/>
    <w:rsid w:val="00CB26D7"/>
    <w:rsid w:val="00CB2AF2"/>
    <w:rsid w:val="00CB2E62"/>
    <w:rsid w:val="00CB3D9E"/>
    <w:rsid w:val="00CB4AB1"/>
    <w:rsid w:val="00CB4F02"/>
    <w:rsid w:val="00CB5431"/>
    <w:rsid w:val="00CB56BE"/>
    <w:rsid w:val="00CB6807"/>
    <w:rsid w:val="00CB688A"/>
    <w:rsid w:val="00CB7171"/>
    <w:rsid w:val="00CB7C79"/>
    <w:rsid w:val="00CB7EA1"/>
    <w:rsid w:val="00CC0179"/>
    <w:rsid w:val="00CC0FD2"/>
    <w:rsid w:val="00CC1AF6"/>
    <w:rsid w:val="00CC2F02"/>
    <w:rsid w:val="00CC2FF5"/>
    <w:rsid w:val="00CC32D9"/>
    <w:rsid w:val="00CC3428"/>
    <w:rsid w:val="00CC40CD"/>
    <w:rsid w:val="00CC44BB"/>
    <w:rsid w:val="00CC4547"/>
    <w:rsid w:val="00CC4A2D"/>
    <w:rsid w:val="00CC5324"/>
    <w:rsid w:val="00CC6699"/>
    <w:rsid w:val="00CC6E58"/>
    <w:rsid w:val="00CC6F5E"/>
    <w:rsid w:val="00CC7E33"/>
    <w:rsid w:val="00CD04C6"/>
    <w:rsid w:val="00CD0BF6"/>
    <w:rsid w:val="00CD1125"/>
    <w:rsid w:val="00CD170D"/>
    <w:rsid w:val="00CD318B"/>
    <w:rsid w:val="00CD4323"/>
    <w:rsid w:val="00CD5147"/>
    <w:rsid w:val="00CD530A"/>
    <w:rsid w:val="00CD57F8"/>
    <w:rsid w:val="00CD65AC"/>
    <w:rsid w:val="00CD6D14"/>
    <w:rsid w:val="00CD6F81"/>
    <w:rsid w:val="00CD7591"/>
    <w:rsid w:val="00CD798F"/>
    <w:rsid w:val="00CD7E61"/>
    <w:rsid w:val="00CE014D"/>
    <w:rsid w:val="00CE077C"/>
    <w:rsid w:val="00CE0BB1"/>
    <w:rsid w:val="00CE0E9B"/>
    <w:rsid w:val="00CE0FC9"/>
    <w:rsid w:val="00CE1E52"/>
    <w:rsid w:val="00CE276D"/>
    <w:rsid w:val="00CE2877"/>
    <w:rsid w:val="00CE2C85"/>
    <w:rsid w:val="00CE4927"/>
    <w:rsid w:val="00CE50E4"/>
    <w:rsid w:val="00CE51A7"/>
    <w:rsid w:val="00CE5D1F"/>
    <w:rsid w:val="00CE6783"/>
    <w:rsid w:val="00CE6E39"/>
    <w:rsid w:val="00CE7032"/>
    <w:rsid w:val="00CE71CC"/>
    <w:rsid w:val="00CE7CBA"/>
    <w:rsid w:val="00CF0023"/>
    <w:rsid w:val="00CF05DD"/>
    <w:rsid w:val="00CF0914"/>
    <w:rsid w:val="00CF1C40"/>
    <w:rsid w:val="00CF1EE0"/>
    <w:rsid w:val="00CF2580"/>
    <w:rsid w:val="00CF33B5"/>
    <w:rsid w:val="00CF3778"/>
    <w:rsid w:val="00CF3A74"/>
    <w:rsid w:val="00CF550E"/>
    <w:rsid w:val="00CF5EFB"/>
    <w:rsid w:val="00CF6071"/>
    <w:rsid w:val="00CF6B58"/>
    <w:rsid w:val="00CF6D4E"/>
    <w:rsid w:val="00CF708D"/>
    <w:rsid w:val="00CF71E5"/>
    <w:rsid w:val="00CF7584"/>
    <w:rsid w:val="00CF75D1"/>
    <w:rsid w:val="00CF7C08"/>
    <w:rsid w:val="00D00002"/>
    <w:rsid w:val="00D0086D"/>
    <w:rsid w:val="00D00A26"/>
    <w:rsid w:val="00D00DBA"/>
    <w:rsid w:val="00D01171"/>
    <w:rsid w:val="00D018CF"/>
    <w:rsid w:val="00D01A8C"/>
    <w:rsid w:val="00D01DFE"/>
    <w:rsid w:val="00D023D5"/>
    <w:rsid w:val="00D02D74"/>
    <w:rsid w:val="00D03E66"/>
    <w:rsid w:val="00D03FE8"/>
    <w:rsid w:val="00D0416D"/>
    <w:rsid w:val="00D04567"/>
    <w:rsid w:val="00D0487E"/>
    <w:rsid w:val="00D05275"/>
    <w:rsid w:val="00D0568A"/>
    <w:rsid w:val="00D057B5"/>
    <w:rsid w:val="00D058D7"/>
    <w:rsid w:val="00D05926"/>
    <w:rsid w:val="00D066B1"/>
    <w:rsid w:val="00D067F0"/>
    <w:rsid w:val="00D068F7"/>
    <w:rsid w:val="00D06CE6"/>
    <w:rsid w:val="00D076F5"/>
    <w:rsid w:val="00D11C14"/>
    <w:rsid w:val="00D121F3"/>
    <w:rsid w:val="00D133BA"/>
    <w:rsid w:val="00D1351E"/>
    <w:rsid w:val="00D13945"/>
    <w:rsid w:val="00D1398F"/>
    <w:rsid w:val="00D13CD7"/>
    <w:rsid w:val="00D142A9"/>
    <w:rsid w:val="00D1437B"/>
    <w:rsid w:val="00D1514D"/>
    <w:rsid w:val="00D16F76"/>
    <w:rsid w:val="00D20B36"/>
    <w:rsid w:val="00D20F31"/>
    <w:rsid w:val="00D211F0"/>
    <w:rsid w:val="00D2265E"/>
    <w:rsid w:val="00D22A8F"/>
    <w:rsid w:val="00D22EFC"/>
    <w:rsid w:val="00D239D1"/>
    <w:rsid w:val="00D23AFA"/>
    <w:rsid w:val="00D24376"/>
    <w:rsid w:val="00D258A4"/>
    <w:rsid w:val="00D26045"/>
    <w:rsid w:val="00D26729"/>
    <w:rsid w:val="00D27BC3"/>
    <w:rsid w:val="00D27E34"/>
    <w:rsid w:val="00D30743"/>
    <w:rsid w:val="00D30BC2"/>
    <w:rsid w:val="00D3173B"/>
    <w:rsid w:val="00D31F22"/>
    <w:rsid w:val="00D3228D"/>
    <w:rsid w:val="00D33401"/>
    <w:rsid w:val="00D33511"/>
    <w:rsid w:val="00D33C4A"/>
    <w:rsid w:val="00D33FF6"/>
    <w:rsid w:val="00D34760"/>
    <w:rsid w:val="00D360C8"/>
    <w:rsid w:val="00D36532"/>
    <w:rsid w:val="00D368B1"/>
    <w:rsid w:val="00D370EE"/>
    <w:rsid w:val="00D377BB"/>
    <w:rsid w:val="00D40B20"/>
    <w:rsid w:val="00D4135E"/>
    <w:rsid w:val="00D417B3"/>
    <w:rsid w:val="00D41A35"/>
    <w:rsid w:val="00D42079"/>
    <w:rsid w:val="00D4282C"/>
    <w:rsid w:val="00D42B7E"/>
    <w:rsid w:val="00D42F3C"/>
    <w:rsid w:val="00D432BB"/>
    <w:rsid w:val="00D43D8A"/>
    <w:rsid w:val="00D43E3B"/>
    <w:rsid w:val="00D4416D"/>
    <w:rsid w:val="00D4457E"/>
    <w:rsid w:val="00D44DA2"/>
    <w:rsid w:val="00D44E68"/>
    <w:rsid w:val="00D44EEE"/>
    <w:rsid w:val="00D46158"/>
    <w:rsid w:val="00D47146"/>
    <w:rsid w:val="00D47520"/>
    <w:rsid w:val="00D47928"/>
    <w:rsid w:val="00D4797C"/>
    <w:rsid w:val="00D5096E"/>
    <w:rsid w:val="00D5126D"/>
    <w:rsid w:val="00D5132D"/>
    <w:rsid w:val="00D52EBB"/>
    <w:rsid w:val="00D53216"/>
    <w:rsid w:val="00D53FCB"/>
    <w:rsid w:val="00D54358"/>
    <w:rsid w:val="00D5463D"/>
    <w:rsid w:val="00D54B99"/>
    <w:rsid w:val="00D5520D"/>
    <w:rsid w:val="00D55BA6"/>
    <w:rsid w:val="00D57DD0"/>
    <w:rsid w:val="00D57E52"/>
    <w:rsid w:val="00D603B5"/>
    <w:rsid w:val="00D6070E"/>
    <w:rsid w:val="00D60A70"/>
    <w:rsid w:val="00D60B8C"/>
    <w:rsid w:val="00D6151D"/>
    <w:rsid w:val="00D6156C"/>
    <w:rsid w:val="00D617B8"/>
    <w:rsid w:val="00D617C1"/>
    <w:rsid w:val="00D61CD8"/>
    <w:rsid w:val="00D63CC5"/>
    <w:rsid w:val="00D63DD4"/>
    <w:rsid w:val="00D640B0"/>
    <w:rsid w:val="00D6464F"/>
    <w:rsid w:val="00D64C15"/>
    <w:rsid w:val="00D65113"/>
    <w:rsid w:val="00D65161"/>
    <w:rsid w:val="00D65664"/>
    <w:rsid w:val="00D65F0E"/>
    <w:rsid w:val="00D66705"/>
    <w:rsid w:val="00D66708"/>
    <w:rsid w:val="00D66882"/>
    <w:rsid w:val="00D66BCA"/>
    <w:rsid w:val="00D674B9"/>
    <w:rsid w:val="00D67FBC"/>
    <w:rsid w:val="00D7000F"/>
    <w:rsid w:val="00D708C9"/>
    <w:rsid w:val="00D71194"/>
    <w:rsid w:val="00D71321"/>
    <w:rsid w:val="00D71D86"/>
    <w:rsid w:val="00D71F1E"/>
    <w:rsid w:val="00D722A8"/>
    <w:rsid w:val="00D728D1"/>
    <w:rsid w:val="00D72B12"/>
    <w:rsid w:val="00D732B0"/>
    <w:rsid w:val="00D7376A"/>
    <w:rsid w:val="00D73C91"/>
    <w:rsid w:val="00D74527"/>
    <w:rsid w:val="00D7471B"/>
    <w:rsid w:val="00D754C6"/>
    <w:rsid w:val="00D75FC3"/>
    <w:rsid w:val="00D76167"/>
    <w:rsid w:val="00D761D4"/>
    <w:rsid w:val="00D764FF"/>
    <w:rsid w:val="00D7690C"/>
    <w:rsid w:val="00D76CE2"/>
    <w:rsid w:val="00D77526"/>
    <w:rsid w:val="00D77949"/>
    <w:rsid w:val="00D77CED"/>
    <w:rsid w:val="00D800C1"/>
    <w:rsid w:val="00D80518"/>
    <w:rsid w:val="00D80BAE"/>
    <w:rsid w:val="00D81596"/>
    <w:rsid w:val="00D81B41"/>
    <w:rsid w:val="00D81DBE"/>
    <w:rsid w:val="00D82422"/>
    <w:rsid w:val="00D8365D"/>
    <w:rsid w:val="00D83D23"/>
    <w:rsid w:val="00D84302"/>
    <w:rsid w:val="00D84536"/>
    <w:rsid w:val="00D84B87"/>
    <w:rsid w:val="00D857C5"/>
    <w:rsid w:val="00D85820"/>
    <w:rsid w:val="00D861AB"/>
    <w:rsid w:val="00D86461"/>
    <w:rsid w:val="00D87CE1"/>
    <w:rsid w:val="00D90074"/>
    <w:rsid w:val="00D910A1"/>
    <w:rsid w:val="00D913A9"/>
    <w:rsid w:val="00D91543"/>
    <w:rsid w:val="00D916A6"/>
    <w:rsid w:val="00D91B4E"/>
    <w:rsid w:val="00D92143"/>
    <w:rsid w:val="00D92327"/>
    <w:rsid w:val="00D92561"/>
    <w:rsid w:val="00D93334"/>
    <w:rsid w:val="00D93401"/>
    <w:rsid w:val="00D93895"/>
    <w:rsid w:val="00D948F3"/>
    <w:rsid w:val="00D9512C"/>
    <w:rsid w:val="00D95720"/>
    <w:rsid w:val="00D96541"/>
    <w:rsid w:val="00D966A9"/>
    <w:rsid w:val="00D96837"/>
    <w:rsid w:val="00D96C71"/>
    <w:rsid w:val="00D96C83"/>
    <w:rsid w:val="00D9702E"/>
    <w:rsid w:val="00D97A49"/>
    <w:rsid w:val="00DA0C18"/>
    <w:rsid w:val="00DA1002"/>
    <w:rsid w:val="00DA1981"/>
    <w:rsid w:val="00DA1A35"/>
    <w:rsid w:val="00DA2043"/>
    <w:rsid w:val="00DA2735"/>
    <w:rsid w:val="00DA2818"/>
    <w:rsid w:val="00DA287D"/>
    <w:rsid w:val="00DA2C5E"/>
    <w:rsid w:val="00DA2C8A"/>
    <w:rsid w:val="00DA2DBB"/>
    <w:rsid w:val="00DA4303"/>
    <w:rsid w:val="00DA5A02"/>
    <w:rsid w:val="00DA5D6A"/>
    <w:rsid w:val="00DA5EE9"/>
    <w:rsid w:val="00DA6741"/>
    <w:rsid w:val="00DA724A"/>
    <w:rsid w:val="00DA742D"/>
    <w:rsid w:val="00DA7430"/>
    <w:rsid w:val="00DA7ADB"/>
    <w:rsid w:val="00DB04E5"/>
    <w:rsid w:val="00DB05B2"/>
    <w:rsid w:val="00DB0963"/>
    <w:rsid w:val="00DB0AA8"/>
    <w:rsid w:val="00DB1423"/>
    <w:rsid w:val="00DB1435"/>
    <w:rsid w:val="00DB1A60"/>
    <w:rsid w:val="00DB1DC6"/>
    <w:rsid w:val="00DB1EF0"/>
    <w:rsid w:val="00DB2773"/>
    <w:rsid w:val="00DB2922"/>
    <w:rsid w:val="00DB3216"/>
    <w:rsid w:val="00DB3A5F"/>
    <w:rsid w:val="00DB4712"/>
    <w:rsid w:val="00DB5240"/>
    <w:rsid w:val="00DB5255"/>
    <w:rsid w:val="00DB5428"/>
    <w:rsid w:val="00DB570D"/>
    <w:rsid w:val="00DB587D"/>
    <w:rsid w:val="00DB6D04"/>
    <w:rsid w:val="00DB78A6"/>
    <w:rsid w:val="00DB7EF5"/>
    <w:rsid w:val="00DC018B"/>
    <w:rsid w:val="00DC044B"/>
    <w:rsid w:val="00DC067A"/>
    <w:rsid w:val="00DC08D1"/>
    <w:rsid w:val="00DC0A82"/>
    <w:rsid w:val="00DC1594"/>
    <w:rsid w:val="00DC2020"/>
    <w:rsid w:val="00DC225E"/>
    <w:rsid w:val="00DC378B"/>
    <w:rsid w:val="00DC43A1"/>
    <w:rsid w:val="00DC47FB"/>
    <w:rsid w:val="00DC4CE9"/>
    <w:rsid w:val="00DC4EB3"/>
    <w:rsid w:val="00DC5166"/>
    <w:rsid w:val="00DC66FF"/>
    <w:rsid w:val="00DC69D5"/>
    <w:rsid w:val="00DC6C1B"/>
    <w:rsid w:val="00DD01EA"/>
    <w:rsid w:val="00DD0918"/>
    <w:rsid w:val="00DD1826"/>
    <w:rsid w:val="00DD1C5B"/>
    <w:rsid w:val="00DD267A"/>
    <w:rsid w:val="00DD3CBF"/>
    <w:rsid w:val="00DD3D46"/>
    <w:rsid w:val="00DD4463"/>
    <w:rsid w:val="00DD51F1"/>
    <w:rsid w:val="00DD7530"/>
    <w:rsid w:val="00DD7C24"/>
    <w:rsid w:val="00DD7C96"/>
    <w:rsid w:val="00DE056F"/>
    <w:rsid w:val="00DE0AFB"/>
    <w:rsid w:val="00DE0B98"/>
    <w:rsid w:val="00DE0BBD"/>
    <w:rsid w:val="00DE10A4"/>
    <w:rsid w:val="00DE10D7"/>
    <w:rsid w:val="00DE1BB8"/>
    <w:rsid w:val="00DE33E5"/>
    <w:rsid w:val="00DE3423"/>
    <w:rsid w:val="00DE4014"/>
    <w:rsid w:val="00DE46D6"/>
    <w:rsid w:val="00DE4CD9"/>
    <w:rsid w:val="00DE58B6"/>
    <w:rsid w:val="00DE664D"/>
    <w:rsid w:val="00DE6FBC"/>
    <w:rsid w:val="00DE7873"/>
    <w:rsid w:val="00DE7C3A"/>
    <w:rsid w:val="00DE7F29"/>
    <w:rsid w:val="00DF08DA"/>
    <w:rsid w:val="00DF1031"/>
    <w:rsid w:val="00DF1257"/>
    <w:rsid w:val="00DF1415"/>
    <w:rsid w:val="00DF1452"/>
    <w:rsid w:val="00DF1FF6"/>
    <w:rsid w:val="00DF22F9"/>
    <w:rsid w:val="00DF2CBD"/>
    <w:rsid w:val="00DF31A3"/>
    <w:rsid w:val="00DF36FE"/>
    <w:rsid w:val="00DF37DB"/>
    <w:rsid w:val="00DF3945"/>
    <w:rsid w:val="00DF3AF3"/>
    <w:rsid w:val="00DF3DEF"/>
    <w:rsid w:val="00DF4023"/>
    <w:rsid w:val="00DF41F3"/>
    <w:rsid w:val="00DF450C"/>
    <w:rsid w:val="00DF4630"/>
    <w:rsid w:val="00DF4E47"/>
    <w:rsid w:val="00DF53A3"/>
    <w:rsid w:val="00DF5E75"/>
    <w:rsid w:val="00DF6218"/>
    <w:rsid w:val="00DF6FCC"/>
    <w:rsid w:val="00DF7417"/>
    <w:rsid w:val="00DF7C52"/>
    <w:rsid w:val="00DF7D5F"/>
    <w:rsid w:val="00DF7E06"/>
    <w:rsid w:val="00DF7F6E"/>
    <w:rsid w:val="00E01273"/>
    <w:rsid w:val="00E01423"/>
    <w:rsid w:val="00E02C88"/>
    <w:rsid w:val="00E03721"/>
    <w:rsid w:val="00E0440F"/>
    <w:rsid w:val="00E05153"/>
    <w:rsid w:val="00E06562"/>
    <w:rsid w:val="00E07138"/>
    <w:rsid w:val="00E07250"/>
    <w:rsid w:val="00E07BB3"/>
    <w:rsid w:val="00E07CF9"/>
    <w:rsid w:val="00E10B6D"/>
    <w:rsid w:val="00E11714"/>
    <w:rsid w:val="00E1180C"/>
    <w:rsid w:val="00E11AA6"/>
    <w:rsid w:val="00E11CB5"/>
    <w:rsid w:val="00E122C8"/>
    <w:rsid w:val="00E140AF"/>
    <w:rsid w:val="00E15DBB"/>
    <w:rsid w:val="00E1614F"/>
    <w:rsid w:val="00E16282"/>
    <w:rsid w:val="00E16490"/>
    <w:rsid w:val="00E17136"/>
    <w:rsid w:val="00E177C2"/>
    <w:rsid w:val="00E2005A"/>
    <w:rsid w:val="00E200BB"/>
    <w:rsid w:val="00E206C8"/>
    <w:rsid w:val="00E206EC"/>
    <w:rsid w:val="00E206EE"/>
    <w:rsid w:val="00E20C43"/>
    <w:rsid w:val="00E20E99"/>
    <w:rsid w:val="00E21992"/>
    <w:rsid w:val="00E21A64"/>
    <w:rsid w:val="00E21AD3"/>
    <w:rsid w:val="00E2227C"/>
    <w:rsid w:val="00E22311"/>
    <w:rsid w:val="00E231A8"/>
    <w:rsid w:val="00E236DF"/>
    <w:rsid w:val="00E237B7"/>
    <w:rsid w:val="00E23DE4"/>
    <w:rsid w:val="00E2498F"/>
    <w:rsid w:val="00E24D0D"/>
    <w:rsid w:val="00E2585B"/>
    <w:rsid w:val="00E2613A"/>
    <w:rsid w:val="00E270EB"/>
    <w:rsid w:val="00E27422"/>
    <w:rsid w:val="00E27D22"/>
    <w:rsid w:val="00E30460"/>
    <w:rsid w:val="00E311B3"/>
    <w:rsid w:val="00E31591"/>
    <w:rsid w:val="00E31836"/>
    <w:rsid w:val="00E32A04"/>
    <w:rsid w:val="00E33080"/>
    <w:rsid w:val="00E35260"/>
    <w:rsid w:val="00E35980"/>
    <w:rsid w:val="00E35C27"/>
    <w:rsid w:val="00E36CF7"/>
    <w:rsid w:val="00E36E42"/>
    <w:rsid w:val="00E371CD"/>
    <w:rsid w:val="00E376EE"/>
    <w:rsid w:val="00E37A75"/>
    <w:rsid w:val="00E37F54"/>
    <w:rsid w:val="00E41585"/>
    <w:rsid w:val="00E41A4E"/>
    <w:rsid w:val="00E42310"/>
    <w:rsid w:val="00E4299E"/>
    <w:rsid w:val="00E42EF5"/>
    <w:rsid w:val="00E43294"/>
    <w:rsid w:val="00E43FF6"/>
    <w:rsid w:val="00E45A82"/>
    <w:rsid w:val="00E45D0E"/>
    <w:rsid w:val="00E462D0"/>
    <w:rsid w:val="00E46AEE"/>
    <w:rsid w:val="00E46D21"/>
    <w:rsid w:val="00E46EDE"/>
    <w:rsid w:val="00E47928"/>
    <w:rsid w:val="00E47BF9"/>
    <w:rsid w:val="00E47D5C"/>
    <w:rsid w:val="00E50C8B"/>
    <w:rsid w:val="00E51327"/>
    <w:rsid w:val="00E514B5"/>
    <w:rsid w:val="00E51934"/>
    <w:rsid w:val="00E51DFD"/>
    <w:rsid w:val="00E5215C"/>
    <w:rsid w:val="00E52221"/>
    <w:rsid w:val="00E52943"/>
    <w:rsid w:val="00E52B52"/>
    <w:rsid w:val="00E53202"/>
    <w:rsid w:val="00E54934"/>
    <w:rsid w:val="00E55249"/>
    <w:rsid w:val="00E557D0"/>
    <w:rsid w:val="00E558A2"/>
    <w:rsid w:val="00E559AC"/>
    <w:rsid w:val="00E57045"/>
    <w:rsid w:val="00E57600"/>
    <w:rsid w:val="00E57648"/>
    <w:rsid w:val="00E576EE"/>
    <w:rsid w:val="00E57D72"/>
    <w:rsid w:val="00E57E65"/>
    <w:rsid w:val="00E60DA1"/>
    <w:rsid w:val="00E611C1"/>
    <w:rsid w:val="00E6195E"/>
    <w:rsid w:val="00E61D06"/>
    <w:rsid w:val="00E6236C"/>
    <w:rsid w:val="00E624BB"/>
    <w:rsid w:val="00E64B22"/>
    <w:rsid w:val="00E657F6"/>
    <w:rsid w:val="00E65846"/>
    <w:rsid w:val="00E65C28"/>
    <w:rsid w:val="00E65E73"/>
    <w:rsid w:val="00E65E92"/>
    <w:rsid w:val="00E666D8"/>
    <w:rsid w:val="00E6746F"/>
    <w:rsid w:val="00E67970"/>
    <w:rsid w:val="00E67C1B"/>
    <w:rsid w:val="00E701DD"/>
    <w:rsid w:val="00E70AB7"/>
    <w:rsid w:val="00E70D2A"/>
    <w:rsid w:val="00E71658"/>
    <w:rsid w:val="00E71FC2"/>
    <w:rsid w:val="00E72119"/>
    <w:rsid w:val="00E7455D"/>
    <w:rsid w:val="00E752BD"/>
    <w:rsid w:val="00E75943"/>
    <w:rsid w:val="00E75B15"/>
    <w:rsid w:val="00E75BFD"/>
    <w:rsid w:val="00E75E35"/>
    <w:rsid w:val="00E75E47"/>
    <w:rsid w:val="00E77439"/>
    <w:rsid w:val="00E8054B"/>
    <w:rsid w:val="00E8073C"/>
    <w:rsid w:val="00E81147"/>
    <w:rsid w:val="00E818DB"/>
    <w:rsid w:val="00E823DA"/>
    <w:rsid w:val="00E82EA6"/>
    <w:rsid w:val="00E8400A"/>
    <w:rsid w:val="00E84096"/>
    <w:rsid w:val="00E841CA"/>
    <w:rsid w:val="00E84859"/>
    <w:rsid w:val="00E8499C"/>
    <w:rsid w:val="00E84E61"/>
    <w:rsid w:val="00E852CB"/>
    <w:rsid w:val="00E8576E"/>
    <w:rsid w:val="00E85F90"/>
    <w:rsid w:val="00E8645E"/>
    <w:rsid w:val="00E86937"/>
    <w:rsid w:val="00E86D42"/>
    <w:rsid w:val="00E86F14"/>
    <w:rsid w:val="00E87366"/>
    <w:rsid w:val="00E8777E"/>
    <w:rsid w:val="00E87E2E"/>
    <w:rsid w:val="00E90D1D"/>
    <w:rsid w:val="00E91542"/>
    <w:rsid w:val="00E917F0"/>
    <w:rsid w:val="00E91F5B"/>
    <w:rsid w:val="00E92458"/>
    <w:rsid w:val="00E92489"/>
    <w:rsid w:val="00E9272F"/>
    <w:rsid w:val="00E94A6C"/>
    <w:rsid w:val="00E94E76"/>
    <w:rsid w:val="00E958C8"/>
    <w:rsid w:val="00E95AFF"/>
    <w:rsid w:val="00E96815"/>
    <w:rsid w:val="00E96EC2"/>
    <w:rsid w:val="00E97724"/>
    <w:rsid w:val="00E97B9A"/>
    <w:rsid w:val="00EA156C"/>
    <w:rsid w:val="00EA19EE"/>
    <w:rsid w:val="00EA1A84"/>
    <w:rsid w:val="00EA21C2"/>
    <w:rsid w:val="00EA27F4"/>
    <w:rsid w:val="00EA2D80"/>
    <w:rsid w:val="00EA30D2"/>
    <w:rsid w:val="00EA3294"/>
    <w:rsid w:val="00EA34FC"/>
    <w:rsid w:val="00EA3902"/>
    <w:rsid w:val="00EA3A07"/>
    <w:rsid w:val="00EA3DD1"/>
    <w:rsid w:val="00EA3ED4"/>
    <w:rsid w:val="00EA43BA"/>
    <w:rsid w:val="00EA52A5"/>
    <w:rsid w:val="00EA5E98"/>
    <w:rsid w:val="00EA6061"/>
    <w:rsid w:val="00EA64BB"/>
    <w:rsid w:val="00EA64F7"/>
    <w:rsid w:val="00EA6B7D"/>
    <w:rsid w:val="00EA717F"/>
    <w:rsid w:val="00EA7503"/>
    <w:rsid w:val="00EA754B"/>
    <w:rsid w:val="00EA7891"/>
    <w:rsid w:val="00EA7B4C"/>
    <w:rsid w:val="00EA7D63"/>
    <w:rsid w:val="00EB0F09"/>
    <w:rsid w:val="00EB269B"/>
    <w:rsid w:val="00EB295B"/>
    <w:rsid w:val="00EB2C68"/>
    <w:rsid w:val="00EB33C0"/>
    <w:rsid w:val="00EB371D"/>
    <w:rsid w:val="00EB3AD8"/>
    <w:rsid w:val="00EB47E2"/>
    <w:rsid w:val="00EB4E41"/>
    <w:rsid w:val="00EB7175"/>
    <w:rsid w:val="00EB7DBF"/>
    <w:rsid w:val="00EC068D"/>
    <w:rsid w:val="00EC08CF"/>
    <w:rsid w:val="00EC0E42"/>
    <w:rsid w:val="00EC1038"/>
    <w:rsid w:val="00EC1312"/>
    <w:rsid w:val="00EC1319"/>
    <w:rsid w:val="00EC19AC"/>
    <w:rsid w:val="00EC21DD"/>
    <w:rsid w:val="00EC2218"/>
    <w:rsid w:val="00EC2AA8"/>
    <w:rsid w:val="00EC31D8"/>
    <w:rsid w:val="00EC31ED"/>
    <w:rsid w:val="00EC3217"/>
    <w:rsid w:val="00EC4B41"/>
    <w:rsid w:val="00EC5695"/>
    <w:rsid w:val="00EC5B6B"/>
    <w:rsid w:val="00EC5D59"/>
    <w:rsid w:val="00EC613E"/>
    <w:rsid w:val="00EC6FCC"/>
    <w:rsid w:val="00EC7EC6"/>
    <w:rsid w:val="00ED024A"/>
    <w:rsid w:val="00ED02E0"/>
    <w:rsid w:val="00ED04BD"/>
    <w:rsid w:val="00ED0E17"/>
    <w:rsid w:val="00ED23A7"/>
    <w:rsid w:val="00ED29F4"/>
    <w:rsid w:val="00ED432E"/>
    <w:rsid w:val="00ED4899"/>
    <w:rsid w:val="00ED495E"/>
    <w:rsid w:val="00ED4C2C"/>
    <w:rsid w:val="00ED4D97"/>
    <w:rsid w:val="00ED5222"/>
    <w:rsid w:val="00ED57C5"/>
    <w:rsid w:val="00ED5FF7"/>
    <w:rsid w:val="00ED696B"/>
    <w:rsid w:val="00ED6FA6"/>
    <w:rsid w:val="00ED7E0E"/>
    <w:rsid w:val="00EE04FE"/>
    <w:rsid w:val="00EE0F48"/>
    <w:rsid w:val="00EE120A"/>
    <w:rsid w:val="00EE1677"/>
    <w:rsid w:val="00EE376A"/>
    <w:rsid w:val="00EE40A3"/>
    <w:rsid w:val="00EE41C0"/>
    <w:rsid w:val="00EE449D"/>
    <w:rsid w:val="00EE5070"/>
    <w:rsid w:val="00EE5F5A"/>
    <w:rsid w:val="00EE662A"/>
    <w:rsid w:val="00EE6C39"/>
    <w:rsid w:val="00EE6D6C"/>
    <w:rsid w:val="00EE70C9"/>
    <w:rsid w:val="00EE7B4B"/>
    <w:rsid w:val="00EE7CEF"/>
    <w:rsid w:val="00EF00E1"/>
    <w:rsid w:val="00EF0230"/>
    <w:rsid w:val="00EF0279"/>
    <w:rsid w:val="00EF074E"/>
    <w:rsid w:val="00EF08E0"/>
    <w:rsid w:val="00EF0967"/>
    <w:rsid w:val="00EF0FC8"/>
    <w:rsid w:val="00EF170F"/>
    <w:rsid w:val="00EF17B5"/>
    <w:rsid w:val="00EF1ABD"/>
    <w:rsid w:val="00EF22ED"/>
    <w:rsid w:val="00EF250E"/>
    <w:rsid w:val="00EF2611"/>
    <w:rsid w:val="00EF29A3"/>
    <w:rsid w:val="00EF32F5"/>
    <w:rsid w:val="00EF3521"/>
    <w:rsid w:val="00EF5953"/>
    <w:rsid w:val="00EF64A9"/>
    <w:rsid w:val="00EF6B81"/>
    <w:rsid w:val="00EF6D9A"/>
    <w:rsid w:val="00EF7CE4"/>
    <w:rsid w:val="00F00245"/>
    <w:rsid w:val="00F00C84"/>
    <w:rsid w:val="00F02B00"/>
    <w:rsid w:val="00F02D1C"/>
    <w:rsid w:val="00F035AB"/>
    <w:rsid w:val="00F03B52"/>
    <w:rsid w:val="00F04196"/>
    <w:rsid w:val="00F04310"/>
    <w:rsid w:val="00F0447A"/>
    <w:rsid w:val="00F04DEC"/>
    <w:rsid w:val="00F04E74"/>
    <w:rsid w:val="00F053C8"/>
    <w:rsid w:val="00F05882"/>
    <w:rsid w:val="00F05BBE"/>
    <w:rsid w:val="00F05E07"/>
    <w:rsid w:val="00F0725F"/>
    <w:rsid w:val="00F07902"/>
    <w:rsid w:val="00F10318"/>
    <w:rsid w:val="00F109EB"/>
    <w:rsid w:val="00F10D9B"/>
    <w:rsid w:val="00F11257"/>
    <w:rsid w:val="00F117F2"/>
    <w:rsid w:val="00F11C3F"/>
    <w:rsid w:val="00F12695"/>
    <w:rsid w:val="00F133F3"/>
    <w:rsid w:val="00F13878"/>
    <w:rsid w:val="00F13E34"/>
    <w:rsid w:val="00F13F06"/>
    <w:rsid w:val="00F1480D"/>
    <w:rsid w:val="00F158D7"/>
    <w:rsid w:val="00F16148"/>
    <w:rsid w:val="00F162F3"/>
    <w:rsid w:val="00F1679C"/>
    <w:rsid w:val="00F20536"/>
    <w:rsid w:val="00F20891"/>
    <w:rsid w:val="00F21976"/>
    <w:rsid w:val="00F21C11"/>
    <w:rsid w:val="00F21EFA"/>
    <w:rsid w:val="00F22CAD"/>
    <w:rsid w:val="00F231A0"/>
    <w:rsid w:val="00F2342A"/>
    <w:rsid w:val="00F2388A"/>
    <w:rsid w:val="00F2396A"/>
    <w:rsid w:val="00F241B6"/>
    <w:rsid w:val="00F24898"/>
    <w:rsid w:val="00F24A3F"/>
    <w:rsid w:val="00F24B26"/>
    <w:rsid w:val="00F25321"/>
    <w:rsid w:val="00F25653"/>
    <w:rsid w:val="00F25697"/>
    <w:rsid w:val="00F25720"/>
    <w:rsid w:val="00F260AA"/>
    <w:rsid w:val="00F26206"/>
    <w:rsid w:val="00F26E46"/>
    <w:rsid w:val="00F27BC8"/>
    <w:rsid w:val="00F27DA6"/>
    <w:rsid w:val="00F3052A"/>
    <w:rsid w:val="00F30C81"/>
    <w:rsid w:val="00F316F0"/>
    <w:rsid w:val="00F323A2"/>
    <w:rsid w:val="00F33FF9"/>
    <w:rsid w:val="00F34384"/>
    <w:rsid w:val="00F34CE0"/>
    <w:rsid w:val="00F356EC"/>
    <w:rsid w:val="00F35C09"/>
    <w:rsid w:val="00F35C86"/>
    <w:rsid w:val="00F364C4"/>
    <w:rsid w:val="00F367D3"/>
    <w:rsid w:val="00F3686F"/>
    <w:rsid w:val="00F368BB"/>
    <w:rsid w:val="00F36D90"/>
    <w:rsid w:val="00F378F9"/>
    <w:rsid w:val="00F40492"/>
    <w:rsid w:val="00F40C8D"/>
    <w:rsid w:val="00F4119A"/>
    <w:rsid w:val="00F426DE"/>
    <w:rsid w:val="00F428EB"/>
    <w:rsid w:val="00F428EF"/>
    <w:rsid w:val="00F4308E"/>
    <w:rsid w:val="00F431ED"/>
    <w:rsid w:val="00F43A24"/>
    <w:rsid w:val="00F44189"/>
    <w:rsid w:val="00F44840"/>
    <w:rsid w:val="00F4489A"/>
    <w:rsid w:val="00F45D66"/>
    <w:rsid w:val="00F4710F"/>
    <w:rsid w:val="00F50391"/>
    <w:rsid w:val="00F50CA5"/>
    <w:rsid w:val="00F521BC"/>
    <w:rsid w:val="00F52FA3"/>
    <w:rsid w:val="00F5336E"/>
    <w:rsid w:val="00F53433"/>
    <w:rsid w:val="00F53615"/>
    <w:rsid w:val="00F53788"/>
    <w:rsid w:val="00F5408A"/>
    <w:rsid w:val="00F54527"/>
    <w:rsid w:val="00F5459E"/>
    <w:rsid w:val="00F54E64"/>
    <w:rsid w:val="00F55656"/>
    <w:rsid w:val="00F558DE"/>
    <w:rsid w:val="00F55ED4"/>
    <w:rsid w:val="00F5685B"/>
    <w:rsid w:val="00F57295"/>
    <w:rsid w:val="00F57418"/>
    <w:rsid w:val="00F578F2"/>
    <w:rsid w:val="00F601A8"/>
    <w:rsid w:val="00F61A3A"/>
    <w:rsid w:val="00F61BDF"/>
    <w:rsid w:val="00F61CF7"/>
    <w:rsid w:val="00F61F23"/>
    <w:rsid w:val="00F62C11"/>
    <w:rsid w:val="00F63245"/>
    <w:rsid w:val="00F63916"/>
    <w:rsid w:val="00F63995"/>
    <w:rsid w:val="00F64CEF"/>
    <w:rsid w:val="00F65531"/>
    <w:rsid w:val="00F6565E"/>
    <w:rsid w:val="00F65C46"/>
    <w:rsid w:val="00F6656A"/>
    <w:rsid w:val="00F66E32"/>
    <w:rsid w:val="00F670BD"/>
    <w:rsid w:val="00F6720D"/>
    <w:rsid w:val="00F675E9"/>
    <w:rsid w:val="00F67762"/>
    <w:rsid w:val="00F70455"/>
    <w:rsid w:val="00F706AD"/>
    <w:rsid w:val="00F70A8F"/>
    <w:rsid w:val="00F71EB3"/>
    <w:rsid w:val="00F72599"/>
    <w:rsid w:val="00F734AD"/>
    <w:rsid w:val="00F7387E"/>
    <w:rsid w:val="00F739B5"/>
    <w:rsid w:val="00F73D03"/>
    <w:rsid w:val="00F7413D"/>
    <w:rsid w:val="00F75DCE"/>
    <w:rsid w:val="00F765E0"/>
    <w:rsid w:val="00F7674A"/>
    <w:rsid w:val="00F768D2"/>
    <w:rsid w:val="00F76A30"/>
    <w:rsid w:val="00F772A3"/>
    <w:rsid w:val="00F77A19"/>
    <w:rsid w:val="00F80308"/>
    <w:rsid w:val="00F8098F"/>
    <w:rsid w:val="00F81008"/>
    <w:rsid w:val="00F82471"/>
    <w:rsid w:val="00F82989"/>
    <w:rsid w:val="00F82B2A"/>
    <w:rsid w:val="00F82DB7"/>
    <w:rsid w:val="00F837B9"/>
    <w:rsid w:val="00F84228"/>
    <w:rsid w:val="00F84AA2"/>
    <w:rsid w:val="00F8536E"/>
    <w:rsid w:val="00F868E0"/>
    <w:rsid w:val="00F8699E"/>
    <w:rsid w:val="00F86AB7"/>
    <w:rsid w:val="00F86B95"/>
    <w:rsid w:val="00F86FC3"/>
    <w:rsid w:val="00F87961"/>
    <w:rsid w:val="00F9041C"/>
    <w:rsid w:val="00F90CBF"/>
    <w:rsid w:val="00F91A1D"/>
    <w:rsid w:val="00F91B74"/>
    <w:rsid w:val="00F9200F"/>
    <w:rsid w:val="00F920A4"/>
    <w:rsid w:val="00F92682"/>
    <w:rsid w:val="00F92D4A"/>
    <w:rsid w:val="00F92EB9"/>
    <w:rsid w:val="00F94AE3"/>
    <w:rsid w:val="00F9563B"/>
    <w:rsid w:val="00F95F45"/>
    <w:rsid w:val="00F96365"/>
    <w:rsid w:val="00F96649"/>
    <w:rsid w:val="00F96972"/>
    <w:rsid w:val="00F970E7"/>
    <w:rsid w:val="00F97613"/>
    <w:rsid w:val="00F9765C"/>
    <w:rsid w:val="00FA03C7"/>
    <w:rsid w:val="00FA0A93"/>
    <w:rsid w:val="00FA0B5B"/>
    <w:rsid w:val="00FA0B8A"/>
    <w:rsid w:val="00FA1AAC"/>
    <w:rsid w:val="00FA2099"/>
    <w:rsid w:val="00FA26F3"/>
    <w:rsid w:val="00FA374B"/>
    <w:rsid w:val="00FA3A45"/>
    <w:rsid w:val="00FA48DC"/>
    <w:rsid w:val="00FA5074"/>
    <w:rsid w:val="00FA5D42"/>
    <w:rsid w:val="00FA6162"/>
    <w:rsid w:val="00FA6245"/>
    <w:rsid w:val="00FA6A1E"/>
    <w:rsid w:val="00FA6A6B"/>
    <w:rsid w:val="00FA6D49"/>
    <w:rsid w:val="00FB0214"/>
    <w:rsid w:val="00FB0866"/>
    <w:rsid w:val="00FB08A6"/>
    <w:rsid w:val="00FB0FF5"/>
    <w:rsid w:val="00FB174C"/>
    <w:rsid w:val="00FB1F88"/>
    <w:rsid w:val="00FB2F9A"/>
    <w:rsid w:val="00FB38D0"/>
    <w:rsid w:val="00FB3E2D"/>
    <w:rsid w:val="00FB3E97"/>
    <w:rsid w:val="00FB411B"/>
    <w:rsid w:val="00FB45C1"/>
    <w:rsid w:val="00FB4BF1"/>
    <w:rsid w:val="00FB4E37"/>
    <w:rsid w:val="00FB51D4"/>
    <w:rsid w:val="00FB51ED"/>
    <w:rsid w:val="00FB5819"/>
    <w:rsid w:val="00FB5826"/>
    <w:rsid w:val="00FB5972"/>
    <w:rsid w:val="00FB63B2"/>
    <w:rsid w:val="00FB6B0D"/>
    <w:rsid w:val="00FB7F86"/>
    <w:rsid w:val="00FC0A3B"/>
    <w:rsid w:val="00FC150D"/>
    <w:rsid w:val="00FC1A45"/>
    <w:rsid w:val="00FC317B"/>
    <w:rsid w:val="00FC31AB"/>
    <w:rsid w:val="00FC38B7"/>
    <w:rsid w:val="00FC4315"/>
    <w:rsid w:val="00FC5283"/>
    <w:rsid w:val="00FC53BE"/>
    <w:rsid w:val="00FC5765"/>
    <w:rsid w:val="00FC5811"/>
    <w:rsid w:val="00FC5AF1"/>
    <w:rsid w:val="00FC5BDC"/>
    <w:rsid w:val="00FC77CE"/>
    <w:rsid w:val="00FD01A5"/>
    <w:rsid w:val="00FD049C"/>
    <w:rsid w:val="00FD0826"/>
    <w:rsid w:val="00FD0F31"/>
    <w:rsid w:val="00FD119C"/>
    <w:rsid w:val="00FD11F8"/>
    <w:rsid w:val="00FD1B49"/>
    <w:rsid w:val="00FD2516"/>
    <w:rsid w:val="00FD27F5"/>
    <w:rsid w:val="00FD2A31"/>
    <w:rsid w:val="00FD2D74"/>
    <w:rsid w:val="00FD2DFC"/>
    <w:rsid w:val="00FD43BA"/>
    <w:rsid w:val="00FD457D"/>
    <w:rsid w:val="00FD45AF"/>
    <w:rsid w:val="00FD4895"/>
    <w:rsid w:val="00FD56E2"/>
    <w:rsid w:val="00FD679D"/>
    <w:rsid w:val="00FD6FBC"/>
    <w:rsid w:val="00FD71D9"/>
    <w:rsid w:val="00FD7D20"/>
    <w:rsid w:val="00FE0F6B"/>
    <w:rsid w:val="00FE1375"/>
    <w:rsid w:val="00FE1A5B"/>
    <w:rsid w:val="00FE2D20"/>
    <w:rsid w:val="00FE3046"/>
    <w:rsid w:val="00FE40B4"/>
    <w:rsid w:val="00FE421F"/>
    <w:rsid w:val="00FE54DB"/>
    <w:rsid w:val="00FE5AC8"/>
    <w:rsid w:val="00FE66BE"/>
    <w:rsid w:val="00FE6923"/>
    <w:rsid w:val="00FE6B9E"/>
    <w:rsid w:val="00FE6D61"/>
    <w:rsid w:val="00FF0174"/>
    <w:rsid w:val="00FF03FE"/>
    <w:rsid w:val="00FF05F6"/>
    <w:rsid w:val="00FF0E67"/>
    <w:rsid w:val="00FF1ECE"/>
    <w:rsid w:val="00FF23BB"/>
    <w:rsid w:val="00FF2790"/>
    <w:rsid w:val="00FF27B3"/>
    <w:rsid w:val="00FF2BE9"/>
    <w:rsid w:val="00FF2DC5"/>
    <w:rsid w:val="00FF2F05"/>
    <w:rsid w:val="00FF34B8"/>
    <w:rsid w:val="00FF4C28"/>
    <w:rsid w:val="00FF6348"/>
    <w:rsid w:val="00FF6E1D"/>
    <w:rsid w:val="00FF707A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FDFDAA"/>
  <w15:docId w15:val="{0639D10E-170C-4F36-A7F9-FA91E9F4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BEC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4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7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7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7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D7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D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D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D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D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7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7D7F"/>
    <w:rPr>
      <w:color w:val="0000FF"/>
      <w:u w:val="single"/>
    </w:rPr>
  </w:style>
  <w:style w:type="table" w:styleId="TableGrid">
    <w:name w:val="Table Grid"/>
    <w:basedOn w:val="TableNormal"/>
    <w:uiPriority w:val="39"/>
    <w:rsid w:val="0077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744320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44320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44320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44320"/>
    <w:rPr>
      <w:rFonts w:ascii="Calibri" w:hAnsi="Calibri" w:cs="Calibri"/>
      <w:noProof/>
    </w:rPr>
  </w:style>
  <w:style w:type="character" w:styleId="LineNumber">
    <w:name w:val="line number"/>
    <w:basedOn w:val="DefaultParagraphFont"/>
    <w:uiPriority w:val="99"/>
    <w:semiHidden/>
    <w:unhideWhenUsed/>
    <w:rsid w:val="00B50EE9"/>
  </w:style>
  <w:style w:type="paragraph" w:styleId="Caption">
    <w:name w:val="caption"/>
    <w:basedOn w:val="Normal"/>
    <w:next w:val="Normal"/>
    <w:uiPriority w:val="35"/>
    <w:unhideWhenUsed/>
    <w:qFormat/>
    <w:rsid w:val="00823839"/>
    <w:pPr>
      <w:spacing w:after="200" w:line="240" w:lineRule="auto"/>
    </w:pPr>
    <w:rPr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4B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B20"/>
  </w:style>
  <w:style w:type="paragraph" w:styleId="Footer">
    <w:name w:val="footer"/>
    <w:basedOn w:val="Normal"/>
    <w:link w:val="FooterChar"/>
    <w:uiPriority w:val="99"/>
    <w:unhideWhenUsed/>
    <w:rsid w:val="00A54B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B20"/>
  </w:style>
  <w:style w:type="character" w:customStyle="1" w:styleId="Heading1Char">
    <w:name w:val="Heading 1 Char"/>
    <w:basedOn w:val="DefaultParagraphFont"/>
    <w:link w:val="Heading1"/>
    <w:uiPriority w:val="9"/>
    <w:rsid w:val="00FB4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3C1C"/>
    <w:pPr>
      <w:ind w:left="720"/>
      <w:contextualSpacing/>
    </w:pPr>
  </w:style>
  <w:style w:type="character" w:customStyle="1" w:styleId="doi">
    <w:name w:val="doi"/>
    <w:basedOn w:val="DefaultParagraphFont"/>
    <w:rsid w:val="00F3438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21CE"/>
    <w:rPr>
      <w:color w:val="605E5C"/>
      <w:shd w:val="clear" w:color="auto" w:fill="E1DFDD"/>
    </w:rPr>
  </w:style>
  <w:style w:type="character" w:customStyle="1" w:styleId="e24kjd">
    <w:name w:val="e24kjd"/>
    <w:basedOn w:val="DefaultParagraphFont"/>
    <w:rsid w:val="00477BE0"/>
  </w:style>
  <w:style w:type="character" w:customStyle="1" w:styleId="highlight">
    <w:name w:val="highlight"/>
    <w:basedOn w:val="DefaultParagraphFont"/>
    <w:rsid w:val="005B2949"/>
  </w:style>
  <w:style w:type="character" w:customStyle="1" w:styleId="highwire-cite-metadata-doi">
    <w:name w:val="highwire-cite-metadata-doi"/>
    <w:basedOn w:val="DefaultParagraphFont"/>
    <w:rsid w:val="00F53433"/>
  </w:style>
  <w:style w:type="character" w:customStyle="1" w:styleId="label">
    <w:name w:val="label"/>
    <w:basedOn w:val="DefaultParagraphFont"/>
    <w:rsid w:val="00F53433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5591"/>
    <w:rPr>
      <w:color w:val="605E5C"/>
      <w:shd w:val="clear" w:color="auto" w:fill="E1DFDD"/>
    </w:rPr>
  </w:style>
  <w:style w:type="character" w:customStyle="1" w:styleId="epub-sectionitem">
    <w:name w:val="epub-section__item"/>
    <w:basedOn w:val="DefaultParagraphFont"/>
    <w:rsid w:val="009101ED"/>
  </w:style>
  <w:style w:type="character" w:styleId="Emphasis">
    <w:name w:val="Emphasis"/>
    <w:basedOn w:val="DefaultParagraphFont"/>
    <w:uiPriority w:val="20"/>
    <w:qFormat/>
    <w:rsid w:val="00196EF1"/>
    <w:rPr>
      <w:i/>
      <w:iCs/>
    </w:rPr>
  </w:style>
  <w:style w:type="paragraph" w:styleId="NoSpacing">
    <w:name w:val="No Spacing"/>
    <w:uiPriority w:val="1"/>
    <w:qFormat/>
    <w:rsid w:val="00453D53"/>
    <w:pPr>
      <w:spacing w:after="0" w:line="240" w:lineRule="auto"/>
    </w:pPr>
  </w:style>
  <w:style w:type="paragraph" w:styleId="Revision">
    <w:name w:val="Revision"/>
    <w:hidden/>
    <w:uiPriority w:val="99"/>
    <w:semiHidden/>
    <w:rsid w:val="00A5266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0DDA"/>
    <w:rPr>
      <w:b/>
      <w:bCs/>
    </w:rPr>
  </w:style>
  <w:style w:type="character" w:customStyle="1" w:styleId="institution">
    <w:name w:val="institution"/>
    <w:basedOn w:val="DefaultParagraphFont"/>
    <w:rsid w:val="00835F21"/>
  </w:style>
  <w:style w:type="character" w:customStyle="1" w:styleId="addr-line">
    <w:name w:val="addr-line"/>
    <w:basedOn w:val="DefaultParagraphFont"/>
    <w:rsid w:val="000F7763"/>
  </w:style>
  <w:style w:type="character" w:styleId="FollowedHyperlink">
    <w:name w:val="FollowedHyperlink"/>
    <w:basedOn w:val="DefaultParagraphFont"/>
    <w:uiPriority w:val="99"/>
    <w:semiHidden/>
    <w:unhideWhenUsed/>
    <w:rsid w:val="0036688B"/>
    <w:rPr>
      <w:color w:val="954F72" w:themeColor="followedHyperlink"/>
      <w:u w:val="single"/>
    </w:rPr>
  </w:style>
  <w:style w:type="character" w:customStyle="1" w:styleId="st">
    <w:name w:val="st"/>
    <w:basedOn w:val="DefaultParagraphFont"/>
    <w:rsid w:val="00DB78A6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D650F"/>
    <w:rPr>
      <w:color w:val="605E5C"/>
      <w:shd w:val="clear" w:color="auto" w:fill="E1DFDD"/>
    </w:rPr>
  </w:style>
  <w:style w:type="character" w:customStyle="1" w:styleId="docsum-authors">
    <w:name w:val="docsum-authors"/>
    <w:basedOn w:val="DefaultParagraphFont"/>
    <w:rsid w:val="000D4DC8"/>
  </w:style>
  <w:style w:type="character" w:customStyle="1" w:styleId="docsum-journal-citation">
    <w:name w:val="docsum-journal-citation"/>
    <w:basedOn w:val="DefaultParagraphFont"/>
    <w:rsid w:val="000D4DC8"/>
  </w:style>
  <w:style w:type="character" w:customStyle="1" w:styleId="citation-part">
    <w:name w:val="citation-part"/>
    <w:basedOn w:val="DefaultParagraphFont"/>
    <w:rsid w:val="000D4DC8"/>
  </w:style>
  <w:style w:type="character" w:customStyle="1" w:styleId="apple-converted-space">
    <w:name w:val="apple-converted-space"/>
    <w:basedOn w:val="DefaultParagraphFont"/>
    <w:rsid w:val="000D4DC8"/>
  </w:style>
  <w:style w:type="character" w:customStyle="1" w:styleId="docsum-pmid">
    <w:name w:val="docsum-pmid"/>
    <w:basedOn w:val="DefaultParagraphFont"/>
    <w:rsid w:val="000D4DC8"/>
  </w:style>
  <w:style w:type="character" w:customStyle="1" w:styleId="free-resources">
    <w:name w:val="free-resources"/>
    <w:basedOn w:val="DefaultParagraphFont"/>
    <w:rsid w:val="000D4DC8"/>
  </w:style>
  <w:style w:type="character" w:customStyle="1" w:styleId="publication-type">
    <w:name w:val="publication-type"/>
    <w:basedOn w:val="DefaultParagraphFont"/>
    <w:rsid w:val="000D4DC8"/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C2A78"/>
    <w:rPr>
      <w:color w:val="605E5C"/>
      <w:shd w:val="clear" w:color="auto" w:fill="E1DFDD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D63C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E7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4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8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3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E03451-64D0-6844-8E02-4BF443A0DFD1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DF171CE4B0C45B7235065BAA5458D" ma:contentTypeVersion="15" ma:contentTypeDescription="Create a new document." ma:contentTypeScope="" ma:versionID="8247b6ff9522a6f51d9bdb4694613827">
  <xsd:schema xmlns:xsd="http://www.w3.org/2001/XMLSchema" xmlns:xs="http://www.w3.org/2001/XMLSchema" xmlns:p="http://schemas.microsoft.com/office/2006/metadata/properties" xmlns:ns1="http://schemas.microsoft.com/sharepoint/v3" xmlns:ns3="bec7a5e3-abd7-4984-a6d1-5db465b76113" xmlns:ns4="5d5a6af0-6f67-4dac-94d1-42f07aaa2eca" targetNamespace="http://schemas.microsoft.com/office/2006/metadata/properties" ma:root="true" ma:fieldsID="cb3ae9821327ae6f629b735998f9f0b0" ns1:_="" ns3:_="" ns4:_="">
    <xsd:import namespace="http://schemas.microsoft.com/sharepoint/v3"/>
    <xsd:import namespace="bec7a5e3-abd7-4984-a6d1-5db465b76113"/>
    <xsd:import namespace="5d5a6af0-6f67-4dac-94d1-42f07aaa2e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7a5e3-abd7-4984-a6d1-5db465b761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6af0-6f67-4dac-94d1-42f07aaa2ec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FDB9E2-2881-431D-B770-DDB902124E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BDC7F2-56D7-4D3A-8860-2253291F6F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8F4E45-C409-49A3-8047-CEDC086A51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BA57389-524F-421E-8D00-2A6B7F0EC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ec7a5e3-abd7-4984-a6d1-5db465b76113"/>
    <ds:schemaRef ds:uri="5d5a6af0-6f67-4dac-94d1-42f07aaa2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2341</Characters>
  <Application>Microsoft Office Word</Application>
  <DocSecurity>0</DocSecurity>
  <Lines>78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miRNAs affected by current smoking in the airways of COPD patients and healthy smokers.</vt:lpstr>
      <vt:lpstr>miRNAs affected by current smoking in the airways of COPD patients and healthy smokers.</vt:lpstr>
    </vt:vector>
  </TitlesOfParts>
  <Company>Universitair Medisch Centrum Groningen</Company>
  <LinksUpToDate>false</LinksUpToDate>
  <CharactersWithSpaces>2681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miRNAs affected by current smoking in the airways of COPD patients and healthy smokers.</dc:title>
  <dc:creator>Alen Faiz</dc:creator>
  <cp:keywords>miRNAs, smoking</cp:keywords>
  <cp:lastModifiedBy>Jos van Nijnatten</cp:lastModifiedBy>
  <cp:revision>2</cp:revision>
  <cp:lastPrinted>2020-03-10T11:40:00Z</cp:lastPrinted>
  <dcterms:created xsi:type="dcterms:W3CDTF">2024-12-17T20:29:00Z</dcterms:created>
  <dcterms:modified xsi:type="dcterms:W3CDTF">2024-12-17T20:29:00Z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0x010100966DF171CE4B0C45B7235065BAA5458D</vt:lpwstr>
  </property>
  <property fmtid="{D5CDD505-2E9C-101B-9397-08002B2CF9AE}" pid="3" name="grammarly_documentId">
    <vt:lpwstr>documentId_6794</vt:lpwstr>
  </property>
  <property fmtid="{D5CDD505-2E9C-101B-9397-08002B2CF9AE}" pid="4" name="grammarly_documentContext">
    <vt:lpwstr>{"goals":[],"domain":"general","emotions":[],"dialect":"australian"}</vt:lpwstr>
  </property>
  <property fmtid="{D5CDD505-2E9C-101B-9397-08002B2CF9AE}" pid="5" name="MSIP_Label_51a6c3db-1667-4f49-995a-8b9973972958_Enabled">
    <vt:lpwstr>true</vt:lpwstr>
  </property>
  <property fmtid="{D5CDD505-2E9C-101B-9397-08002B2CF9AE}" pid="6" name="MSIP_Label_51a6c3db-1667-4f49-995a-8b9973972958_SetDate">
    <vt:lpwstr>2021-06-03T22:12:51Z</vt:lpwstr>
  </property>
  <property fmtid="{D5CDD505-2E9C-101B-9397-08002B2CF9AE}" pid="7" name="MSIP_Label_51a6c3db-1667-4f49-995a-8b9973972958_Method">
    <vt:lpwstr>Standard</vt:lpwstr>
  </property>
  <property fmtid="{D5CDD505-2E9C-101B-9397-08002B2CF9AE}" pid="8" name="MSIP_Label_51a6c3db-1667-4f49-995a-8b9973972958_Name">
    <vt:lpwstr>UTS-Internal</vt:lpwstr>
  </property>
  <property fmtid="{D5CDD505-2E9C-101B-9397-08002B2CF9AE}" pid="9" name="MSIP_Label_51a6c3db-1667-4f49-995a-8b9973972958_SiteId">
    <vt:lpwstr>e8911c26-cf9f-4a9c-878e-527807be8791</vt:lpwstr>
  </property>
  <property fmtid="{D5CDD505-2E9C-101B-9397-08002B2CF9AE}" pid="10" name="MSIP_Label_51a6c3db-1667-4f49-995a-8b9973972958_ActionId">
    <vt:lpwstr>1e2e096b-eb76-4fa1-8a26-9fb81fd3fb9b</vt:lpwstr>
  </property>
  <property fmtid="{D5CDD505-2E9C-101B-9397-08002B2CF9AE}" pid="11" name="MSIP_Label_51a6c3db-1667-4f49-995a-8b9973972958_ContentBits">
    <vt:lpwstr>0</vt:lpwstr>
  </property>
</Properties>
</file>