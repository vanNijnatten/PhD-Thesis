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F6C412" w14:textId="3E96F41D" w:rsidR="00946C8D" w:rsidRPr="00946C8D" w:rsidRDefault="00946C8D" w:rsidP="00946C8D">
      <w:pPr>
        <w:pStyle w:val="Heading1"/>
        <w:rPr>
          <w:lang w:val="nl-NL"/>
        </w:rPr>
      </w:pPr>
      <w:r w:rsidRPr="00946C8D">
        <w:rPr>
          <w:lang w:val="nl-NL"/>
        </w:rPr>
        <w:t>Nederlandse samenvatting</w:t>
      </w:r>
    </w:p>
    <w:p w14:paraId="5C2714A7" w14:textId="751287AC" w:rsidR="00BB7588" w:rsidRPr="00BB7588" w:rsidRDefault="00BB7588" w:rsidP="00BB7588">
      <w:pPr>
        <w:rPr>
          <w:lang w:val="nl-NL"/>
        </w:rPr>
      </w:pPr>
      <w:r w:rsidRPr="00BB7588">
        <w:rPr>
          <w:lang w:val="nl-NL"/>
        </w:rPr>
        <w:t xml:space="preserve">Dit proefschrift richt zich op </w:t>
      </w:r>
      <w:ins w:id="0" w:author="Brandsma, CA" w:date="2024-12-16T13:02:00Z" w16du:dateUtc="2024-12-16T12:02:00Z">
        <w:r w:rsidR="00E63F16">
          <w:rPr>
            <w:lang w:val="nl-NL"/>
          </w:rPr>
          <w:t xml:space="preserve">chronische longziekte COPD, ook wel Chronisch Obstructief Longlijden genoemd. </w:t>
        </w:r>
      </w:ins>
      <w:del w:id="1" w:author="Brandsma, CA" w:date="2024-12-16T13:02:00Z" w16du:dateUtc="2024-12-16T12:02:00Z">
        <w:r w:rsidRPr="00BB7588" w:rsidDel="00E63F16">
          <w:rPr>
            <w:lang w:val="nl-NL"/>
          </w:rPr>
          <w:delText xml:space="preserve">Chronic Obstructive Pulmonary Disease (COPD), </w:delText>
        </w:r>
      </w:del>
      <w:ins w:id="2" w:author="Brandsma, CA" w:date="2024-12-16T13:02:00Z" w16du:dateUtc="2024-12-16T12:02:00Z">
        <w:r w:rsidR="00E63F16">
          <w:rPr>
            <w:lang w:val="nl-NL"/>
          </w:rPr>
          <w:t>D</w:t>
        </w:r>
      </w:ins>
      <w:ins w:id="3" w:author="Brandsma, CA" w:date="2024-12-16T13:03:00Z" w16du:dateUtc="2024-12-16T12:03:00Z">
        <w:r w:rsidR="00E63F16">
          <w:rPr>
            <w:lang w:val="nl-NL"/>
          </w:rPr>
          <w:t xml:space="preserve">eze ziekte wordt gekenmerkt door </w:t>
        </w:r>
      </w:ins>
      <w:r w:rsidRPr="00BB7588">
        <w:rPr>
          <w:lang w:val="nl-NL"/>
        </w:rPr>
        <w:t xml:space="preserve">een chronische </w:t>
      </w:r>
      <w:del w:id="4" w:author="Brandsma, CA" w:date="2024-12-16T13:03:00Z" w16du:dateUtc="2024-12-16T12:03:00Z">
        <w:r w:rsidRPr="00BB7588" w:rsidDel="00E63F16">
          <w:rPr>
            <w:lang w:val="nl-NL"/>
          </w:rPr>
          <w:delText xml:space="preserve">ontstekingsaandoening </w:delText>
        </w:r>
      </w:del>
      <w:ins w:id="5" w:author="Brandsma, CA" w:date="2024-12-16T13:03:00Z" w16du:dateUtc="2024-12-16T12:03:00Z">
        <w:r w:rsidR="00E63F16" w:rsidRPr="00BB7588">
          <w:rPr>
            <w:lang w:val="nl-NL"/>
          </w:rPr>
          <w:t>ontstekings</w:t>
        </w:r>
        <w:r w:rsidR="00E63F16">
          <w:rPr>
            <w:lang w:val="nl-NL"/>
          </w:rPr>
          <w:t>reactie in de longen</w:t>
        </w:r>
        <w:r w:rsidR="00E63F16" w:rsidRPr="00BB7588">
          <w:rPr>
            <w:lang w:val="nl-NL"/>
          </w:rPr>
          <w:t xml:space="preserve"> </w:t>
        </w:r>
      </w:ins>
      <w:r w:rsidRPr="00BB7588">
        <w:rPr>
          <w:lang w:val="nl-NL"/>
        </w:rPr>
        <w:t>die het gevolg is van het inademen van giftige deeltjes en gassen</w:t>
      </w:r>
      <w:ins w:id="6" w:author="Brandsma, CA" w:date="2024-12-16T13:03:00Z" w16du:dateUtc="2024-12-16T12:03:00Z">
        <w:r w:rsidR="00E63F16">
          <w:rPr>
            <w:lang w:val="nl-NL"/>
          </w:rPr>
          <w:t>, waaronder sigarettenrook</w:t>
        </w:r>
      </w:ins>
      <w:r w:rsidRPr="00BB7588">
        <w:rPr>
          <w:lang w:val="nl-NL"/>
        </w:rPr>
        <w:t xml:space="preserve">. </w:t>
      </w:r>
      <w:ins w:id="7" w:author="Brandsma, CA" w:date="2024-12-16T13:04:00Z" w16du:dateUtc="2024-12-16T12:04:00Z">
        <w:r w:rsidR="00E63F16">
          <w:rPr>
            <w:lang w:val="nl-NL"/>
          </w:rPr>
          <w:t xml:space="preserve">COPD is een heterogene ziekte met verschillende verschijningsvormen en stadia </w:t>
        </w:r>
      </w:ins>
      <w:ins w:id="8" w:author="Brandsma, CA" w:date="2024-12-16T13:05:00Z" w16du:dateUtc="2024-12-16T12:05:00Z">
        <w:r w:rsidR="00E63F16">
          <w:rPr>
            <w:lang w:val="nl-NL"/>
          </w:rPr>
          <w:t xml:space="preserve">van ernst van de ziekte. </w:t>
        </w:r>
      </w:ins>
      <w:ins w:id="9" w:author="Brandsma, CA" w:date="2024-12-16T13:06:00Z" w16du:dateUtc="2024-12-16T12:06:00Z">
        <w:r w:rsidR="00E63F16">
          <w:rPr>
            <w:lang w:val="nl-NL"/>
          </w:rPr>
          <w:t xml:space="preserve">Het doel van het onderzoek beschreven in dit proefschrift was om nieuwe en specifiekere kenmerken te ontdekken die </w:t>
        </w:r>
      </w:ins>
      <w:ins w:id="10" w:author="Brandsma, CA" w:date="2024-12-16T13:07:00Z" w16du:dateUtc="2024-12-16T12:07:00Z">
        <w:r w:rsidR="00E63F16">
          <w:rPr>
            <w:lang w:val="nl-NL"/>
          </w:rPr>
          <w:t>deze verschillende verschijningsvormen en stadia van elkaar kunnen onderscheiden</w:t>
        </w:r>
      </w:ins>
      <w:ins w:id="11" w:author="Brandsma, CA" w:date="2024-12-16T13:08:00Z" w16du:dateUtc="2024-12-16T12:08:00Z">
        <w:r w:rsidR="00E63F16">
          <w:rPr>
            <w:lang w:val="nl-NL"/>
          </w:rPr>
          <w:t xml:space="preserve">, zodat we </w:t>
        </w:r>
      </w:ins>
      <w:ins w:id="12" w:author="Brandsma, CA" w:date="2024-12-16T13:11:00Z" w16du:dateUtc="2024-12-16T12:11:00Z">
        <w:r w:rsidR="00E63F16">
          <w:rPr>
            <w:lang w:val="nl-NL"/>
          </w:rPr>
          <w:t xml:space="preserve">in de toekomst </w:t>
        </w:r>
      </w:ins>
      <w:ins w:id="13" w:author="Brandsma, CA" w:date="2024-12-16T13:08:00Z" w16du:dateUtc="2024-12-16T12:08:00Z">
        <w:r w:rsidR="00E63F16">
          <w:rPr>
            <w:lang w:val="nl-NL"/>
          </w:rPr>
          <w:t>nieuwe behandelingen kunnen ontwikkelen voor deze subgroepen van COPD</w:t>
        </w:r>
      </w:ins>
      <w:r w:rsidR="00C4351F">
        <w:rPr>
          <w:lang w:val="nl-NL"/>
        </w:rPr>
        <w:t>-</w:t>
      </w:r>
      <w:ins w:id="14" w:author="Brandsma, CA" w:date="2024-12-16T13:11:00Z" w16du:dateUtc="2024-12-16T12:11:00Z">
        <w:r w:rsidR="00E63F16">
          <w:rPr>
            <w:lang w:val="nl-NL"/>
          </w:rPr>
          <w:t>patiënten</w:t>
        </w:r>
      </w:ins>
      <w:ins w:id="15" w:author="Brandsma, CA" w:date="2024-12-16T13:08:00Z" w16du:dateUtc="2024-12-16T12:08:00Z">
        <w:r w:rsidR="00E63F16">
          <w:rPr>
            <w:lang w:val="nl-NL"/>
          </w:rPr>
          <w:t>.</w:t>
        </w:r>
      </w:ins>
      <w:ins w:id="16" w:author="Brandsma, CA" w:date="2024-12-16T13:07:00Z" w16du:dateUtc="2024-12-16T12:07:00Z">
        <w:r w:rsidR="00E63F16">
          <w:rPr>
            <w:lang w:val="nl-NL"/>
          </w:rPr>
          <w:t xml:space="preserve"> </w:t>
        </w:r>
      </w:ins>
      <w:r w:rsidRPr="00BB7588">
        <w:rPr>
          <w:lang w:val="nl-NL"/>
        </w:rPr>
        <w:t>We stelden de hypothese dat ernstig</w:t>
      </w:r>
      <w:del w:id="17" w:author="Brandsma, CA" w:date="2024-12-16T13:09:00Z" w16du:dateUtc="2024-12-16T12:09:00Z">
        <w:r w:rsidRPr="00BB7588" w:rsidDel="00E63F16">
          <w:rPr>
            <w:lang w:val="nl-NL"/>
          </w:rPr>
          <w:delText>e</w:delText>
        </w:r>
      </w:del>
      <w:r w:rsidRPr="00BB7588">
        <w:rPr>
          <w:lang w:val="nl-NL"/>
        </w:rPr>
        <w:t xml:space="preserve"> COPD en ernstig</w:t>
      </w:r>
      <w:del w:id="18" w:author="Brandsma, CA" w:date="2024-12-16T13:09:00Z" w16du:dateUtc="2024-12-16T12:09:00Z">
        <w:r w:rsidRPr="00BB7588" w:rsidDel="00E63F16">
          <w:rPr>
            <w:lang w:val="nl-NL"/>
          </w:rPr>
          <w:delText>e</w:delText>
        </w:r>
      </w:del>
      <w:r w:rsidRPr="00BB7588">
        <w:rPr>
          <w:lang w:val="nl-NL"/>
        </w:rPr>
        <w:t xml:space="preserve"> COPD </w:t>
      </w:r>
      <w:ins w:id="19" w:author="Brandsma, CA" w:date="2024-12-16T13:09:00Z" w16du:dateUtc="2024-12-16T12:09:00Z">
        <w:r w:rsidR="00E63F16">
          <w:rPr>
            <w:lang w:val="nl-NL"/>
          </w:rPr>
          <w:t xml:space="preserve">dat begint op relatieve jonge leeftijd </w:t>
        </w:r>
      </w:ins>
      <w:del w:id="20" w:author="Brandsma, CA" w:date="2024-12-16T13:09:00Z" w16du:dateUtc="2024-12-16T12:09:00Z">
        <w:r w:rsidRPr="00BB7588" w:rsidDel="00E63F16">
          <w:rPr>
            <w:lang w:val="nl-NL"/>
          </w:rPr>
          <w:delText xml:space="preserve">in een vroeg stadium </w:delText>
        </w:r>
      </w:del>
      <w:r w:rsidRPr="00BB7588">
        <w:rPr>
          <w:lang w:val="nl-NL"/>
        </w:rPr>
        <w:t xml:space="preserve">unieke </w:t>
      </w:r>
      <w:del w:id="21" w:author="Brandsma, CA" w:date="2024-12-16T13:09:00Z" w16du:dateUtc="2024-12-16T12:09:00Z">
        <w:r w:rsidRPr="00BB7588" w:rsidDel="00E63F16">
          <w:rPr>
            <w:lang w:val="nl-NL"/>
          </w:rPr>
          <w:delText xml:space="preserve">fenotypen </w:delText>
        </w:r>
      </w:del>
      <w:ins w:id="22" w:author="Brandsma, CA" w:date="2024-12-16T13:09:00Z" w16du:dateUtc="2024-12-16T12:09:00Z">
        <w:r w:rsidR="00E63F16">
          <w:rPr>
            <w:lang w:val="nl-NL"/>
          </w:rPr>
          <w:t>subgroepen</w:t>
        </w:r>
        <w:r w:rsidR="00E63F16" w:rsidRPr="00BB7588">
          <w:rPr>
            <w:lang w:val="nl-NL"/>
          </w:rPr>
          <w:t xml:space="preserve"> </w:t>
        </w:r>
      </w:ins>
      <w:r w:rsidRPr="00BB7588">
        <w:rPr>
          <w:lang w:val="nl-NL"/>
        </w:rPr>
        <w:t xml:space="preserve">vertegenwoordigen </w:t>
      </w:r>
      <w:del w:id="23" w:author="Brandsma, CA" w:date="2024-12-16T13:09:00Z" w16du:dateUtc="2024-12-16T12:09:00Z">
        <w:r w:rsidRPr="00BB7588" w:rsidDel="00E63F16">
          <w:rPr>
            <w:lang w:val="nl-NL"/>
          </w:rPr>
          <w:delText xml:space="preserve">in plaats van stadia </w:delText>
        </w:r>
      </w:del>
      <w:r w:rsidRPr="00BB7588">
        <w:rPr>
          <w:lang w:val="nl-NL"/>
        </w:rPr>
        <w:t>binnen COPD</w:t>
      </w:r>
      <w:ins w:id="24" w:author="Brandsma, CA" w:date="2024-12-16T13:09:00Z" w16du:dateUtc="2024-12-16T12:09:00Z">
        <w:r w:rsidR="00E63F16">
          <w:rPr>
            <w:lang w:val="nl-NL"/>
          </w:rPr>
          <w:t xml:space="preserve"> </w:t>
        </w:r>
      </w:ins>
      <w:ins w:id="25" w:author="Brandsma, CA" w:date="2024-12-16T13:11:00Z" w16du:dateUtc="2024-12-16T12:11:00Z">
        <w:r w:rsidR="00E63F16">
          <w:rPr>
            <w:lang w:val="nl-NL"/>
          </w:rPr>
          <w:t xml:space="preserve">met </w:t>
        </w:r>
      </w:ins>
      <w:ins w:id="26" w:author="Brandsma, CA" w:date="2024-12-16T13:10:00Z" w16du:dateUtc="2024-12-16T12:10:00Z">
        <w:r w:rsidR="00E63F16">
          <w:rPr>
            <w:lang w:val="nl-NL"/>
          </w:rPr>
          <w:t>bijbehorende kenmerken</w:t>
        </w:r>
      </w:ins>
      <w:r w:rsidRPr="00BB7588">
        <w:rPr>
          <w:lang w:val="nl-NL"/>
        </w:rPr>
        <w:t xml:space="preserve">. </w:t>
      </w:r>
      <w:ins w:id="27" w:author="Brandsma, CA" w:date="2024-12-16T13:11:00Z" w16du:dateUtc="2024-12-16T12:11:00Z">
        <w:r w:rsidR="00E63F16">
          <w:rPr>
            <w:lang w:val="nl-NL"/>
          </w:rPr>
          <w:t>Om deze kenmerken te ontdekken hebben we gebruik gemaakt van een zogen</w:t>
        </w:r>
      </w:ins>
      <w:ins w:id="28" w:author="Brandsma, CA" w:date="2024-12-16T13:12:00Z" w16du:dateUtc="2024-12-16T12:12:00Z">
        <w:r w:rsidR="00E63F16">
          <w:rPr>
            <w:lang w:val="nl-NL"/>
          </w:rPr>
          <w:t xml:space="preserve">aamde </w:t>
        </w:r>
      </w:ins>
      <w:del w:id="29" w:author="Brandsma, CA" w:date="2024-12-16T13:12:00Z" w16du:dateUtc="2024-12-16T12:12:00Z">
        <w:r w:rsidRPr="00BB7588" w:rsidDel="00E63F16">
          <w:rPr>
            <w:lang w:val="nl-NL"/>
          </w:rPr>
          <w:delText xml:space="preserve">Daarom was dit proefschrift gericht op het vinden van kenmerken van COPD in het algemeen en ernstige (beginnende) ziekte, expliciet gebruikmakend van een </w:delText>
        </w:r>
      </w:del>
      <w:r w:rsidRPr="00BB7588">
        <w:rPr>
          <w:lang w:val="nl-NL"/>
        </w:rPr>
        <w:t>multi-omics benadering.</w:t>
      </w:r>
      <w:ins w:id="30" w:author="Brandsma, CA" w:date="2024-12-16T13:12:00Z" w16du:dateUtc="2024-12-16T12:12:00Z">
        <w:r w:rsidR="00E63F16">
          <w:rPr>
            <w:lang w:val="nl-NL"/>
          </w:rPr>
          <w:t xml:space="preserve"> Dit is een grootschalige screeningsmethode waarbij </w:t>
        </w:r>
      </w:ins>
      <w:ins w:id="31" w:author="Brandsma, CA" w:date="2024-12-16T13:13:00Z" w16du:dateUtc="2024-12-16T12:13:00Z">
        <w:r w:rsidR="000D32C6">
          <w:rPr>
            <w:lang w:val="nl-NL"/>
          </w:rPr>
          <w:t>moleculaire kenmerken in verband worden gebracht met de</w:t>
        </w:r>
      </w:ins>
      <w:ins w:id="32" w:author="Brandsma, CA" w:date="2024-12-16T13:14:00Z" w16du:dateUtc="2024-12-16T12:14:00Z">
        <w:r w:rsidR="000D32C6">
          <w:rPr>
            <w:lang w:val="nl-NL"/>
          </w:rPr>
          <w:t xml:space="preserve"> specifieke</w:t>
        </w:r>
      </w:ins>
      <w:ins w:id="33" w:author="Brandsma, CA" w:date="2024-12-16T13:13:00Z" w16du:dateUtc="2024-12-16T12:13:00Z">
        <w:r w:rsidR="000D32C6">
          <w:rPr>
            <w:lang w:val="nl-NL"/>
          </w:rPr>
          <w:t xml:space="preserve"> COPD </w:t>
        </w:r>
      </w:ins>
      <w:ins w:id="34" w:author="Brandsma, CA" w:date="2024-12-16T13:20:00Z" w16du:dateUtc="2024-12-16T12:20:00Z">
        <w:r w:rsidR="000D32C6">
          <w:rPr>
            <w:lang w:val="nl-NL"/>
          </w:rPr>
          <w:t>kenmerken</w:t>
        </w:r>
      </w:ins>
      <w:ins w:id="35" w:author="Brandsma, CA" w:date="2024-12-16T13:13:00Z" w16du:dateUtc="2024-12-16T12:13:00Z">
        <w:r w:rsidR="000D32C6">
          <w:rPr>
            <w:lang w:val="nl-NL"/>
          </w:rPr>
          <w:t xml:space="preserve">. </w:t>
        </w:r>
      </w:ins>
      <w:ins w:id="36" w:author="Brandsma, CA" w:date="2024-12-16T13:14:00Z" w16du:dateUtc="2024-12-16T12:14:00Z">
        <w:r w:rsidR="000D32C6">
          <w:rPr>
            <w:lang w:val="nl-NL"/>
          </w:rPr>
          <w:t xml:space="preserve">We hebben ons gericht op </w:t>
        </w:r>
      </w:ins>
      <w:ins w:id="37" w:author="Brandsma, CA" w:date="2024-12-16T13:37:00Z" w16du:dateUtc="2024-12-16T12:37:00Z">
        <w:r w:rsidR="004C2551">
          <w:rPr>
            <w:lang w:val="nl-NL"/>
          </w:rPr>
          <w:t>3</w:t>
        </w:r>
      </w:ins>
      <w:ins w:id="38" w:author="Brandsma, CA" w:date="2024-12-16T13:14:00Z" w16du:dateUtc="2024-12-16T12:14:00Z">
        <w:r w:rsidR="000D32C6">
          <w:rPr>
            <w:lang w:val="nl-NL"/>
          </w:rPr>
          <w:t xml:space="preserve"> moleculaire kenmerken te weten </w:t>
        </w:r>
      </w:ins>
      <w:r w:rsidR="00C4351F">
        <w:rPr>
          <w:lang w:val="nl-NL"/>
        </w:rPr>
        <w:t>genexpressie</w:t>
      </w:r>
      <w:ins w:id="39" w:author="Brandsma, CA" w:date="2024-12-16T13:37:00Z" w16du:dateUtc="2024-12-16T12:37:00Z">
        <w:r w:rsidR="004C2551">
          <w:rPr>
            <w:lang w:val="nl-NL"/>
          </w:rPr>
          <w:t>, miRNA expressie</w:t>
        </w:r>
      </w:ins>
      <w:ins w:id="40" w:author="Brandsma, CA" w:date="2024-12-16T13:14:00Z" w16du:dateUtc="2024-12-16T12:14:00Z">
        <w:r w:rsidR="000D32C6">
          <w:rPr>
            <w:lang w:val="nl-NL"/>
          </w:rPr>
          <w:t xml:space="preserve"> en DNA methylatie, waarbij </w:t>
        </w:r>
      </w:ins>
      <w:r w:rsidR="00C4351F">
        <w:rPr>
          <w:lang w:val="nl-NL"/>
        </w:rPr>
        <w:t>genexpressie</w:t>
      </w:r>
      <w:ins w:id="41" w:author="Brandsma, CA" w:date="2024-12-16T13:37:00Z" w16du:dateUtc="2024-12-16T12:37:00Z">
        <w:r w:rsidR="004C2551">
          <w:rPr>
            <w:lang w:val="nl-NL"/>
          </w:rPr>
          <w:t xml:space="preserve"> en miRNA expressie</w:t>
        </w:r>
      </w:ins>
      <w:ins w:id="42" w:author="Brandsma, CA" w:date="2024-12-16T13:15:00Z" w16du:dateUtc="2024-12-16T12:15:00Z">
        <w:r w:rsidR="000D32C6">
          <w:rPr>
            <w:lang w:val="nl-NL"/>
          </w:rPr>
          <w:t xml:space="preserve"> iets zeg</w:t>
        </w:r>
      </w:ins>
      <w:ins w:id="43" w:author="Brandsma, CA" w:date="2024-12-16T13:37:00Z" w16du:dateUtc="2024-12-16T12:37:00Z">
        <w:r w:rsidR="004C2551">
          <w:rPr>
            <w:lang w:val="nl-NL"/>
          </w:rPr>
          <w:t>gen</w:t>
        </w:r>
      </w:ins>
      <w:ins w:id="44" w:author="Brandsma, CA" w:date="2024-12-16T13:15:00Z" w16du:dateUtc="2024-12-16T12:15:00Z">
        <w:r w:rsidR="000D32C6">
          <w:rPr>
            <w:lang w:val="nl-NL"/>
          </w:rPr>
          <w:t xml:space="preserve"> over de hoeveelheid van een bepaal</w:t>
        </w:r>
      </w:ins>
      <w:ins w:id="45" w:author="Brandsma, CA" w:date="2024-12-16T13:16:00Z" w16du:dateUtc="2024-12-16T12:16:00Z">
        <w:r w:rsidR="000D32C6">
          <w:rPr>
            <w:lang w:val="nl-NL"/>
          </w:rPr>
          <w:t>d</w:t>
        </w:r>
      </w:ins>
      <w:ins w:id="46" w:author="Brandsma, CA" w:date="2024-12-16T13:15:00Z" w16du:dateUtc="2024-12-16T12:15:00Z">
        <w:r w:rsidR="000D32C6">
          <w:rPr>
            <w:lang w:val="nl-NL"/>
          </w:rPr>
          <w:t xml:space="preserve"> gen dat wordt afgeschreven van ons DNA</w:t>
        </w:r>
      </w:ins>
      <w:ins w:id="47" w:author="Brandsma, CA" w:date="2024-12-16T13:16:00Z" w16du:dateUtc="2024-12-16T12:16:00Z">
        <w:r w:rsidR="000D32C6">
          <w:rPr>
            <w:lang w:val="nl-NL"/>
          </w:rPr>
          <w:t xml:space="preserve">, </w:t>
        </w:r>
      </w:ins>
      <w:ins w:id="48" w:author="Brandsma, CA" w:date="2024-12-16T13:20:00Z" w16du:dateUtc="2024-12-16T12:20:00Z">
        <w:r w:rsidR="000D32C6">
          <w:rPr>
            <w:lang w:val="nl-NL"/>
          </w:rPr>
          <w:t xml:space="preserve">dus over de activiteit van bepaalde genen, </w:t>
        </w:r>
      </w:ins>
      <w:ins w:id="49" w:author="Brandsma, CA" w:date="2024-12-16T13:16:00Z" w16du:dateUtc="2024-12-16T12:16:00Z">
        <w:r w:rsidR="000D32C6">
          <w:rPr>
            <w:lang w:val="nl-NL"/>
          </w:rPr>
          <w:t>terwijl de mate van</w:t>
        </w:r>
      </w:ins>
      <w:ins w:id="50" w:author="Brandsma, CA" w:date="2024-12-16T13:15:00Z" w16du:dateUtc="2024-12-16T12:15:00Z">
        <w:r w:rsidR="000D32C6">
          <w:rPr>
            <w:lang w:val="nl-NL"/>
          </w:rPr>
          <w:t xml:space="preserve"> DNA methylatie iets zegt over </w:t>
        </w:r>
      </w:ins>
      <w:ins w:id="51" w:author="Brandsma, CA" w:date="2024-12-16T13:21:00Z" w16du:dateUtc="2024-12-16T12:21:00Z">
        <w:r w:rsidR="000D32C6">
          <w:rPr>
            <w:lang w:val="nl-NL"/>
          </w:rPr>
          <w:t xml:space="preserve">in hoeverre de </w:t>
        </w:r>
      </w:ins>
      <w:r w:rsidR="00C4351F">
        <w:rPr>
          <w:lang w:val="nl-NL"/>
        </w:rPr>
        <w:t>genexpressie</w:t>
      </w:r>
      <w:ins w:id="52" w:author="Brandsma, CA" w:date="2024-12-16T13:21:00Z" w16du:dateUtc="2024-12-16T12:21:00Z">
        <w:r w:rsidR="000D32C6">
          <w:rPr>
            <w:lang w:val="nl-NL"/>
          </w:rPr>
          <w:t xml:space="preserve"> wordt gestimuleerd of geremd.</w:t>
        </w:r>
      </w:ins>
      <w:ins w:id="53" w:author="Brandsma, CA" w:date="2024-12-16T13:38:00Z" w16du:dateUtc="2024-12-16T12:38:00Z">
        <w:r w:rsidR="004C2551">
          <w:rPr>
            <w:lang w:val="nl-NL"/>
          </w:rPr>
          <w:t xml:space="preserve"> Daarnaast kan de expressie van miRNAs ook iets zeggen over de mate waarin de expressie van genen vertaald kan worden naar eiwitten</w:t>
        </w:r>
      </w:ins>
      <w:del w:id="54" w:author="Brandsma, CA" w:date="2024-12-16T13:16:00Z" w16du:dateUtc="2024-12-16T12:16:00Z">
        <w:r w:rsidRPr="00BB7588" w:rsidDel="000D32C6">
          <w:rPr>
            <w:lang w:val="nl-NL"/>
          </w:rPr>
          <w:delText xml:space="preserve"> Meer in het bijzonder wilden we de transcriptomische en epigenetische signaturen in dit opzicht begrijpen</w:delText>
        </w:r>
      </w:del>
      <w:r w:rsidRPr="00BB7588">
        <w:rPr>
          <w:lang w:val="nl-NL"/>
        </w:rPr>
        <w:t xml:space="preserve">. </w:t>
      </w:r>
      <w:ins w:id="55" w:author="Brandsma, CA" w:date="2024-12-16T13:17:00Z" w16du:dateUtc="2024-12-16T12:17:00Z">
        <w:r w:rsidR="000D32C6">
          <w:rPr>
            <w:lang w:val="nl-NL"/>
          </w:rPr>
          <w:t>De</w:t>
        </w:r>
      </w:ins>
      <w:ins w:id="56" w:author="Brandsma, CA" w:date="2024-12-16T13:38:00Z" w16du:dateUtc="2024-12-16T12:38:00Z">
        <w:r w:rsidR="004C2551">
          <w:rPr>
            <w:lang w:val="nl-NL"/>
          </w:rPr>
          <w:t>ze</w:t>
        </w:r>
      </w:ins>
      <w:ins w:id="57" w:author="Brandsma, CA" w:date="2024-12-16T13:17:00Z" w16du:dateUtc="2024-12-16T12:17:00Z">
        <w:r w:rsidR="000D32C6">
          <w:rPr>
            <w:lang w:val="nl-NL"/>
          </w:rPr>
          <w:t xml:space="preserve"> moleculaire kenmerken hebben wij onderzocht in verschillende compartimenten</w:t>
        </w:r>
      </w:ins>
      <w:ins w:id="58" w:author="Brandsma, CA" w:date="2024-12-16T13:18:00Z" w16du:dateUtc="2024-12-16T12:18:00Z">
        <w:r w:rsidR="000D32C6">
          <w:rPr>
            <w:lang w:val="nl-NL"/>
          </w:rPr>
          <w:t xml:space="preserve"> van</w:t>
        </w:r>
      </w:ins>
      <w:r w:rsidR="00C4351F">
        <w:rPr>
          <w:lang w:val="nl-NL"/>
        </w:rPr>
        <w:t xml:space="preserve"> </w:t>
      </w:r>
      <w:ins w:id="59" w:author="Brandsma, CA" w:date="2024-12-16T13:18:00Z" w16du:dateUtc="2024-12-16T12:18:00Z">
        <w:r w:rsidR="000D32C6">
          <w:rPr>
            <w:lang w:val="nl-NL"/>
          </w:rPr>
          <w:t xml:space="preserve">het ademhalingssysteem, te weten de neus, de luchtwegen en het longweefsel. </w:t>
        </w:r>
      </w:ins>
      <w:r w:rsidRPr="00BB7588">
        <w:rPr>
          <w:lang w:val="nl-NL"/>
        </w:rPr>
        <w:t xml:space="preserve">Daarnaast </w:t>
      </w:r>
      <w:ins w:id="60" w:author="Brandsma, CA" w:date="2024-12-16T13:19:00Z" w16du:dateUtc="2024-12-16T12:19:00Z">
        <w:r w:rsidR="000D32C6">
          <w:rPr>
            <w:lang w:val="nl-NL"/>
          </w:rPr>
          <w:t xml:space="preserve">hebben we in het onderzoek ook gekeken naar </w:t>
        </w:r>
      </w:ins>
      <w:del w:id="61" w:author="Brandsma, CA" w:date="2024-12-16T13:19:00Z" w16du:dateUtc="2024-12-16T12:19:00Z">
        <w:r w:rsidRPr="00BB7588" w:rsidDel="000D32C6">
          <w:rPr>
            <w:lang w:val="nl-NL"/>
          </w:rPr>
          <w:delText xml:space="preserve">onderzoekt dit proefschrift de mogelijke replicatie van deze signaturen in de neus en </w:delText>
        </w:r>
      </w:del>
      <w:r w:rsidRPr="00BB7588">
        <w:rPr>
          <w:lang w:val="nl-NL"/>
        </w:rPr>
        <w:t>de invloed van de rookstatus en het gebruik van inhalatiecorticosteroïden (ICS) van patiënten</w:t>
      </w:r>
      <w:ins w:id="62" w:author="Brandsma, CA" w:date="2024-12-16T13:19:00Z" w16du:dateUtc="2024-12-16T12:19:00Z">
        <w:r w:rsidR="000D32C6">
          <w:rPr>
            <w:lang w:val="nl-NL"/>
          </w:rPr>
          <w:t xml:space="preserve"> op de moleculaire kenmerken</w:t>
        </w:r>
      </w:ins>
      <w:r w:rsidRPr="00BB7588">
        <w:rPr>
          <w:lang w:val="nl-NL"/>
        </w:rPr>
        <w:t>.</w:t>
      </w:r>
    </w:p>
    <w:p w14:paraId="10A31547" w14:textId="548A236F" w:rsidR="00BB7588" w:rsidRDefault="00BB7588" w:rsidP="00BB7588">
      <w:pPr>
        <w:rPr>
          <w:lang w:val="nl-NL"/>
        </w:rPr>
      </w:pPr>
      <w:r w:rsidRPr="00BB7588">
        <w:rPr>
          <w:lang w:val="nl-NL"/>
        </w:rPr>
        <w:t xml:space="preserve">In </w:t>
      </w:r>
      <w:r>
        <w:rPr>
          <w:b/>
          <w:bCs/>
          <w:lang w:val="nl-NL"/>
        </w:rPr>
        <w:t>H</w:t>
      </w:r>
      <w:r w:rsidRPr="00BB7588">
        <w:rPr>
          <w:b/>
          <w:bCs/>
          <w:lang w:val="nl-NL"/>
        </w:rPr>
        <w:t>oofdstuk 2</w:t>
      </w:r>
      <w:r w:rsidRPr="00BB7588">
        <w:rPr>
          <w:lang w:val="nl-NL"/>
        </w:rPr>
        <w:t xml:space="preserve"> onderzochten we het </w:t>
      </w:r>
      <w:del w:id="63" w:author="Brandsma, CA" w:date="2024-12-16T13:22:00Z" w16du:dateUtc="2024-12-16T12:22:00Z">
        <w:r w:rsidR="00FA2B29" w:rsidRPr="00BB7588" w:rsidDel="000D32C6">
          <w:rPr>
            <w:lang w:val="nl-NL"/>
          </w:rPr>
          <w:delText xml:space="preserve">bronchiale epitheliale </w:delText>
        </w:r>
      </w:del>
      <w:r w:rsidRPr="00BB7588">
        <w:rPr>
          <w:lang w:val="nl-NL"/>
        </w:rPr>
        <w:t xml:space="preserve">genexpressieprofiel </w:t>
      </w:r>
      <w:ins w:id="64" w:author="Brandsma, CA" w:date="2024-12-16T13:22:00Z" w16du:dateUtc="2024-12-16T12:22:00Z">
        <w:r w:rsidR="000D32C6">
          <w:rPr>
            <w:lang w:val="nl-NL"/>
          </w:rPr>
          <w:t xml:space="preserve">in de luchtwegen van patiënten </w:t>
        </w:r>
      </w:ins>
      <w:del w:id="65" w:author="Brandsma, CA" w:date="2024-12-16T13:22:00Z" w16du:dateUtc="2024-12-16T12:22:00Z">
        <w:r w:rsidR="00FA2B29" w:rsidDel="000D32C6">
          <w:rPr>
            <w:lang w:val="nl-NL"/>
          </w:rPr>
          <w:delText>van</w:delText>
        </w:r>
      </w:del>
      <w:ins w:id="66" w:author="Brandsma, CA" w:date="2024-12-16T13:22:00Z" w16du:dateUtc="2024-12-16T12:22:00Z">
        <w:r w:rsidR="000D32C6">
          <w:rPr>
            <w:lang w:val="nl-NL"/>
          </w:rPr>
          <w:t>met</w:t>
        </w:r>
      </w:ins>
      <w:r w:rsidRPr="00BB7588">
        <w:rPr>
          <w:lang w:val="nl-NL"/>
        </w:rPr>
        <w:t xml:space="preserve"> ernstig COPD</w:t>
      </w:r>
      <w:ins w:id="67" w:author="Brandsma, CA" w:date="2024-12-16T13:22:00Z" w16du:dateUtc="2024-12-16T12:22:00Z">
        <w:r w:rsidR="000D32C6">
          <w:rPr>
            <w:lang w:val="nl-NL"/>
          </w:rPr>
          <w:t xml:space="preserve"> en vergeleken dat met gezonde controles en patiënten met mild</w:t>
        </w:r>
      </w:ins>
      <w:ins w:id="68" w:author="Brandsma, CA" w:date="2024-12-16T13:23:00Z" w16du:dateUtc="2024-12-16T12:23:00Z">
        <w:r w:rsidR="00750DAF">
          <w:rPr>
            <w:lang w:val="nl-NL"/>
          </w:rPr>
          <w:t xml:space="preserve"> tot </w:t>
        </w:r>
      </w:ins>
      <w:ins w:id="69" w:author="Brandsma, CA" w:date="2024-12-16T13:22:00Z" w16du:dateUtc="2024-12-16T12:22:00Z">
        <w:r w:rsidR="000D32C6">
          <w:rPr>
            <w:lang w:val="nl-NL"/>
          </w:rPr>
          <w:t>matig COPD</w:t>
        </w:r>
      </w:ins>
      <w:r w:rsidRPr="00BB7588">
        <w:rPr>
          <w:lang w:val="nl-NL"/>
        </w:rPr>
        <w:t xml:space="preserve">. We vonden een </w:t>
      </w:r>
      <w:r w:rsidR="00FA2B29" w:rsidRPr="00BB7588">
        <w:rPr>
          <w:lang w:val="nl-NL"/>
        </w:rPr>
        <w:t>uniek</w:t>
      </w:r>
      <w:r w:rsidRPr="00BB7588">
        <w:rPr>
          <w:lang w:val="nl-NL"/>
        </w:rPr>
        <w:t xml:space="preserve"> </w:t>
      </w:r>
      <w:r w:rsidR="00FA2B29" w:rsidRPr="00BB7588">
        <w:rPr>
          <w:lang w:val="nl-NL"/>
        </w:rPr>
        <w:t xml:space="preserve">genexpressieprofiel </w:t>
      </w:r>
      <w:r w:rsidRPr="00BB7588">
        <w:rPr>
          <w:lang w:val="nl-NL"/>
        </w:rPr>
        <w:t>d</w:t>
      </w:r>
      <w:ins w:id="70" w:author="Brandsma, CA" w:date="2024-12-16T13:23:00Z" w16du:dateUtc="2024-12-16T12:23:00Z">
        <w:r w:rsidR="00750DAF">
          <w:rPr>
            <w:lang w:val="nl-NL"/>
          </w:rPr>
          <w:t>at</w:t>
        </w:r>
      </w:ins>
      <w:del w:id="71" w:author="Brandsma, CA" w:date="2024-12-16T13:23:00Z" w16du:dateUtc="2024-12-16T12:23:00Z">
        <w:r w:rsidRPr="00BB7588" w:rsidDel="00750DAF">
          <w:rPr>
            <w:lang w:val="nl-NL"/>
          </w:rPr>
          <w:delText>ie</w:delText>
        </w:r>
      </w:del>
      <w:r w:rsidRPr="00BB7588">
        <w:rPr>
          <w:lang w:val="nl-NL"/>
        </w:rPr>
        <w:t xml:space="preserve"> ernstig COPD onderscheidt van mild</w:t>
      </w:r>
      <w:del w:id="72" w:author="Brandsma, CA" w:date="2024-12-16T13:23:00Z" w16du:dateUtc="2024-12-16T12:23:00Z">
        <w:r w:rsidRPr="00BB7588" w:rsidDel="00750DAF">
          <w:rPr>
            <w:lang w:val="nl-NL"/>
          </w:rPr>
          <w:delText>e</w:delText>
        </w:r>
      </w:del>
      <w:r w:rsidRPr="00BB7588">
        <w:rPr>
          <w:lang w:val="nl-NL"/>
        </w:rPr>
        <w:t xml:space="preserve"> tot matig</w:t>
      </w:r>
      <w:del w:id="73" w:author="Brandsma, CA" w:date="2024-12-16T13:23:00Z" w16du:dateUtc="2024-12-16T12:23:00Z">
        <w:r w:rsidRPr="00BB7588" w:rsidDel="00750DAF">
          <w:rPr>
            <w:lang w:val="nl-NL"/>
          </w:rPr>
          <w:delText>e</w:delText>
        </w:r>
      </w:del>
      <w:r w:rsidRPr="00BB7588">
        <w:rPr>
          <w:lang w:val="nl-NL"/>
        </w:rPr>
        <w:t xml:space="preserve"> </w:t>
      </w:r>
      <w:ins w:id="74" w:author="Brandsma, CA" w:date="2024-12-16T13:23:00Z" w16du:dateUtc="2024-12-16T12:23:00Z">
        <w:r w:rsidR="00750DAF">
          <w:rPr>
            <w:lang w:val="nl-NL"/>
          </w:rPr>
          <w:t xml:space="preserve">COPD </w:t>
        </w:r>
      </w:ins>
      <w:r w:rsidRPr="00BB7588">
        <w:rPr>
          <w:lang w:val="nl-NL"/>
        </w:rPr>
        <w:t xml:space="preserve">en </w:t>
      </w:r>
      <w:del w:id="75" w:author="Brandsma, CA" w:date="2024-12-16T13:23:00Z" w16du:dateUtc="2024-12-16T12:23:00Z">
        <w:r w:rsidRPr="00BB7588" w:rsidDel="00750DAF">
          <w:rPr>
            <w:lang w:val="nl-NL"/>
          </w:rPr>
          <w:delText>niet-COPD-gevallen</w:delText>
        </w:r>
      </w:del>
      <w:ins w:id="76" w:author="Brandsma, CA" w:date="2024-12-16T13:23:00Z" w16du:dateUtc="2024-12-16T12:23:00Z">
        <w:r w:rsidR="00750DAF">
          <w:rPr>
            <w:lang w:val="nl-NL"/>
          </w:rPr>
          <w:t>gezonde controles</w:t>
        </w:r>
      </w:ins>
      <w:r w:rsidRPr="00BB7588">
        <w:rPr>
          <w:lang w:val="nl-NL"/>
        </w:rPr>
        <w:t xml:space="preserve">. </w:t>
      </w:r>
      <w:r w:rsidR="00FA2B29">
        <w:rPr>
          <w:lang w:val="nl-NL"/>
        </w:rPr>
        <w:t>Dit</w:t>
      </w:r>
      <w:r w:rsidRPr="00BB7588">
        <w:rPr>
          <w:lang w:val="nl-NL"/>
        </w:rPr>
        <w:t xml:space="preserve"> </w:t>
      </w:r>
      <w:r w:rsidR="00FA2B29">
        <w:rPr>
          <w:lang w:val="nl-NL"/>
        </w:rPr>
        <w:t>profiel</w:t>
      </w:r>
      <w:r w:rsidRPr="00BB7588">
        <w:rPr>
          <w:lang w:val="nl-NL"/>
        </w:rPr>
        <w:t xml:space="preserve"> weerspiegelde afwijkingen in </w:t>
      </w:r>
      <w:ins w:id="77" w:author="Brandsma, CA" w:date="2024-12-16T13:23:00Z" w16du:dateUtc="2024-12-16T12:23:00Z">
        <w:r w:rsidR="00750DAF">
          <w:rPr>
            <w:lang w:val="nl-NL"/>
          </w:rPr>
          <w:t>luchtweg</w:t>
        </w:r>
      </w:ins>
      <w:del w:id="78" w:author="Brandsma, CA" w:date="2024-12-16T13:23:00Z" w16du:dateUtc="2024-12-16T12:23:00Z">
        <w:r w:rsidRPr="00BB7588" w:rsidDel="00750DAF">
          <w:rPr>
            <w:lang w:val="nl-NL"/>
          </w:rPr>
          <w:delText>epithee</w:delText>
        </w:r>
      </w:del>
      <w:del w:id="79" w:author="Brandsma, CA" w:date="2024-12-16T13:24:00Z" w16du:dateUtc="2024-12-16T12:24:00Z">
        <w:r w:rsidRPr="00BB7588" w:rsidDel="00750DAF">
          <w:rPr>
            <w:lang w:val="nl-NL"/>
          </w:rPr>
          <w:delText>l</w:delText>
        </w:r>
      </w:del>
      <w:r w:rsidRPr="00BB7588">
        <w:rPr>
          <w:lang w:val="nl-NL"/>
        </w:rPr>
        <w:t xml:space="preserve">herstel, verminderde </w:t>
      </w:r>
      <w:del w:id="80" w:author="Brandsma, CA" w:date="2024-12-16T13:24:00Z" w16du:dateUtc="2024-12-16T12:24:00Z">
        <w:r w:rsidRPr="00BB7588" w:rsidDel="00750DAF">
          <w:rPr>
            <w:lang w:val="nl-NL"/>
          </w:rPr>
          <w:delText>fibroblast</w:delText>
        </w:r>
      </w:del>
      <w:r w:rsidRPr="00BB7588">
        <w:rPr>
          <w:lang w:val="nl-NL"/>
        </w:rPr>
        <w:t>functie</w:t>
      </w:r>
      <w:ins w:id="81" w:author="Brandsma, CA" w:date="2024-12-16T13:24:00Z" w16du:dateUtc="2024-12-16T12:24:00Z">
        <w:r w:rsidR="00750DAF">
          <w:rPr>
            <w:lang w:val="nl-NL"/>
          </w:rPr>
          <w:t xml:space="preserve"> van fibroblasten, belangrijke structurele cellen in de long, </w:t>
        </w:r>
      </w:ins>
      <w:del w:id="82" w:author="Brandsma, CA" w:date="2024-12-16T13:24:00Z" w16du:dateUtc="2024-12-16T12:24:00Z">
        <w:r w:rsidRPr="00BB7588" w:rsidDel="00750DAF">
          <w:rPr>
            <w:lang w:val="nl-NL"/>
          </w:rPr>
          <w:delText xml:space="preserve"> </w:delText>
        </w:r>
      </w:del>
      <w:r w:rsidRPr="00BB7588">
        <w:rPr>
          <w:lang w:val="nl-NL"/>
        </w:rPr>
        <w:t>en verminderde angiogenese</w:t>
      </w:r>
      <w:ins w:id="83" w:author="Brandsma, CA" w:date="2024-12-16T13:24:00Z" w16du:dateUtc="2024-12-16T12:24:00Z">
        <w:r w:rsidR="00750DAF">
          <w:rPr>
            <w:lang w:val="nl-NL"/>
          </w:rPr>
          <w:t>, d</w:t>
        </w:r>
      </w:ins>
      <w:r w:rsidR="00F04738">
        <w:rPr>
          <w:lang w:val="nl-NL"/>
        </w:rPr>
        <w:t xml:space="preserve">at wil </w:t>
      </w:r>
      <w:ins w:id="84" w:author="Brandsma, CA" w:date="2024-12-16T13:24:00Z" w16du:dateUtc="2024-12-16T12:24:00Z">
        <w:r w:rsidR="00750DAF">
          <w:rPr>
            <w:lang w:val="nl-NL"/>
          </w:rPr>
          <w:t>z</w:t>
        </w:r>
      </w:ins>
      <w:r w:rsidR="00F04738">
        <w:rPr>
          <w:lang w:val="nl-NL"/>
        </w:rPr>
        <w:t>eggen,</w:t>
      </w:r>
      <w:ins w:id="85" w:author="Brandsma, CA" w:date="2024-12-16T13:24:00Z" w16du:dateUtc="2024-12-16T12:24:00Z">
        <w:r w:rsidR="00750DAF">
          <w:rPr>
            <w:lang w:val="nl-NL"/>
          </w:rPr>
          <w:t xml:space="preserve"> vorming van nieuwe bloedvaten. Deze bevindingen </w:t>
        </w:r>
      </w:ins>
      <w:del w:id="86" w:author="Brandsma, CA" w:date="2024-12-16T13:24:00Z" w16du:dateUtc="2024-12-16T12:24:00Z">
        <w:r w:rsidRPr="00BB7588" w:rsidDel="00750DAF">
          <w:rPr>
            <w:lang w:val="nl-NL"/>
          </w:rPr>
          <w:delText>, wat</w:delText>
        </w:r>
      </w:del>
      <w:ins w:id="87" w:author="Brandsma, CA" w:date="2024-12-16T13:24:00Z" w16du:dateUtc="2024-12-16T12:24:00Z">
        <w:r w:rsidR="00750DAF">
          <w:rPr>
            <w:lang w:val="nl-NL"/>
          </w:rPr>
          <w:t xml:space="preserve">ondersteunen </w:t>
        </w:r>
      </w:ins>
      <w:del w:id="88" w:author="Brandsma, CA" w:date="2024-12-16T13:24:00Z" w16du:dateUtc="2024-12-16T12:24:00Z">
        <w:r w:rsidRPr="00BB7588" w:rsidDel="00750DAF">
          <w:rPr>
            <w:lang w:val="nl-NL"/>
          </w:rPr>
          <w:delText xml:space="preserve"> </w:delText>
        </w:r>
      </w:del>
      <w:r w:rsidRPr="00BB7588">
        <w:rPr>
          <w:lang w:val="nl-NL"/>
        </w:rPr>
        <w:t xml:space="preserve">de hypothese </w:t>
      </w:r>
      <w:del w:id="89" w:author="Brandsma, CA" w:date="2024-12-16T13:25:00Z" w16du:dateUtc="2024-12-16T12:25:00Z">
        <w:r w:rsidRPr="00BB7588" w:rsidDel="00750DAF">
          <w:rPr>
            <w:lang w:val="nl-NL"/>
          </w:rPr>
          <w:delText xml:space="preserve">ondersteunt </w:delText>
        </w:r>
      </w:del>
      <w:r w:rsidRPr="00BB7588">
        <w:rPr>
          <w:lang w:val="nl-NL"/>
        </w:rPr>
        <w:t>dat ernstig</w:t>
      </w:r>
      <w:del w:id="90" w:author="Brandsma, CA" w:date="2024-12-16T13:25:00Z" w16du:dateUtc="2024-12-16T12:25:00Z">
        <w:r w:rsidRPr="00BB7588" w:rsidDel="00750DAF">
          <w:rPr>
            <w:lang w:val="nl-NL"/>
          </w:rPr>
          <w:delText>e</w:delText>
        </w:r>
      </w:del>
      <w:r w:rsidRPr="00BB7588">
        <w:rPr>
          <w:lang w:val="nl-NL"/>
        </w:rPr>
        <w:t xml:space="preserve"> COPD </w:t>
      </w:r>
      <w:ins w:id="91" w:author="Brandsma, CA" w:date="2024-12-16T13:25:00Z" w16du:dateUtc="2024-12-16T12:25:00Z">
        <w:r w:rsidR="00750DAF">
          <w:rPr>
            <w:lang w:val="nl-NL"/>
          </w:rPr>
          <w:t xml:space="preserve">zich onderscheid van mild-matig COPD en </w:t>
        </w:r>
      </w:ins>
      <w:ins w:id="92" w:author="Brandsma, CA" w:date="2024-12-16T13:26:00Z" w16du:dateUtc="2024-12-16T12:26:00Z">
        <w:r w:rsidR="00750DAF">
          <w:rPr>
            <w:lang w:val="nl-NL"/>
          </w:rPr>
          <w:t xml:space="preserve">laat zien </w:t>
        </w:r>
      </w:ins>
      <w:ins w:id="93" w:author="Brandsma, CA" w:date="2024-12-16T13:25:00Z" w16du:dateUtc="2024-12-16T12:25:00Z">
        <w:r w:rsidR="00750DAF">
          <w:rPr>
            <w:lang w:val="nl-NL"/>
          </w:rPr>
          <w:t xml:space="preserve">dat </w:t>
        </w:r>
      </w:ins>
      <w:del w:id="94" w:author="Brandsma, CA" w:date="2024-12-16T13:25:00Z" w16du:dateUtc="2024-12-16T12:25:00Z">
        <w:r w:rsidRPr="00BB7588" w:rsidDel="00750DAF">
          <w:rPr>
            <w:lang w:val="nl-NL"/>
          </w:rPr>
          <w:delText xml:space="preserve">een </w:delText>
        </w:r>
      </w:del>
      <w:r w:rsidRPr="00BB7588">
        <w:rPr>
          <w:lang w:val="nl-NL"/>
        </w:rPr>
        <w:t>andere</w:t>
      </w:r>
      <w:ins w:id="95" w:author="Brandsma, CA" w:date="2024-12-16T13:25:00Z" w16du:dateUtc="2024-12-16T12:25:00Z">
        <w:r w:rsidR="00750DAF">
          <w:rPr>
            <w:lang w:val="nl-NL"/>
          </w:rPr>
          <w:t xml:space="preserve"> ziekteprocessen </w:t>
        </w:r>
      </w:ins>
      <w:ins w:id="96" w:author="Brandsma, CA" w:date="2024-12-16T13:26:00Z" w16du:dateUtc="2024-12-16T12:26:00Z">
        <w:r w:rsidR="00750DAF">
          <w:rPr>
            <w:lang w:val="nl-NL"/>
          </w:rPr>
          <w:t>een rol spelen</w:t>
        </w:r>
      </w:ins>
      <w:ins w:id="97" w:author="Brandsma, CA" w:date="2024-12-16T13:25:00Z" w16du:dateUtc="2024-12-16T12:25:00Z">
        <w:r w:rsidR="00750DAF">
          <w:rPr>
            <w:lang w:val="nl-NL"/>
          </w:rPr>
          <w:t>.</w:t>
        </w:r>
      </w:ins>
      <w:del w:id="98" w:author="Brandsma, CA" w:date="2024-12-16T13:25:00Z" w16du:dateUtc="2024-12-16T12:25:00Z">
        <w:r w:rsidRPr="00BB7588" w:rsidDel="00750DAF">
          <w:rPr>
            <w:lang w:val="nl-NL"/>
          </w:rPr>
          <w:delText>pathologie hee</w:delText>
        </w:r>
      </w:del>
      <w:r w:rsidRPr="00BB7588">
        <w:rPr>
          <w:lang w:val="nl-NL"/>
        </w:rPr>
        <w:t xml:space="preserve"> Bovendien </w:t>
      </w:r>
      <w:ins w:id="99" w:author="Brandsma, CA" w:date="2024-12-16T13:26:00Z" w16du:dateUtc="2024-12-16T12:26:00Z">
        <w:r w:rsidR="00750DAF">
          <w:rPr>
            <w:lang w:val="nl-NL"/>
          </w:rPr>
          <w:t xml:space="preserve">vonden we dat een groot deel van de genen </w:t>
        </w:r>
      </w:ins>
      <w:ins w:id="100" w:author="Brandsma, CA" w:date="2024-12-16T13:27:00Z" w16du:dateUtc="2024-12-16T12:27:00Z">
        <w:r w:rsidR="00750DAF">
          <w:rPr>
            <w:lang w:val="nl-NL"/>
          </w:rPr>
          <w:t>die kenmerkend waren voor ernstig COPD in de luchtwegen ook terug te vinden waren in de neus</w:t>
        </w:r>
      </w:ins>
      <w:del w:id="101" w:author="Brandsma, CA" w:date="2024-12-16T13:27:00Z" w16du:dateUtc="2024-12-16T12:27:00Z">
        <w:r w:rsidRPr="00BB7588" w:rsidDel="00750DAF">
          <w:rPr>
            <w:lang w:val="nl-NL"/>
          </w:rPr>
          <w:delText>werden genen die differentieel tot expressie kwamen in bronchiale borstels van ernstige COPD-subjecten ook waargenomen</w:delText>
        </w:r>
        <w:r w:rsidR="00FA2B29" w:rsidRPr="00FA2B29" w:rsidDel="00750DAF">
          <w:rPr>
            <w:lang w:val="nl-NL"/>
          </w:rPr>
          <w:delText xml:space="preserve"> </w:delText>
        </w:r>
        <w:r w:rsidR="00FA2B29" w:rsidRPr="00BB7588" w:rsidDel="00750DAF">
          <w:rPr>
            <w:lang w:val="nl-NL"/>
          </w:rPr>
          <w:delText>in nasale borstels</w:delText>
        </w:r>
        <w:r w:rsidRPr="00BB7588" w:rsidDel="00750DAF">
          <w:rPr>
            <w:lang w:val="nl-NL"/>
          </w:rPr>
          <w:delText xml:space="preserve"> </w:delText>
        </w:r>
        <w:r w:rsidRPr="00BB7588" w:rsidDel="00750DAF">
          <w:rPr>
            <w:lang w:val="nl-NL"/>
          </w:rPr>
          <w:lastRenderedPageBreak/>
          <w:delText xml:space="preserve">in associatie met </w:delText>
        </w:r>
        <w:r w:rsidR="00FA2B29" w:rsidDel="00750DAF">
          <w:rPr>
            <w:lang w:val="nl-NL"/>
          </w:rPr>
          <w:delText>COPD</w:delText>
        </w:r>
      </w:del>
      <w:r w:rsidRPr="00BB7588">
        <w:rPr>
          <w:lang w:val="nl-NL"/>
        </w:rPr>
        <w:t xml:space="preserve">, wat </w:t>
      </w:r>
      <w:ins w:id="102" w:author="Brandsma, CA" w:date="2024-12-16T13:28:00Z" w16du:dateUtc="2024-12-16T12:28:00Z">
        <w:r w:rsidR="00750DAF">
          <w:rPr>
            <w:lang w:val="nl-NL"/>
          </w:rPr>
          <w:t>suggereert</w:t>
        </w:r>
      </w:ins>
      <w:ins w:id="103" w:author="Brandsma, CA" w:date="2024-12-16T13:27:00Z" w16du:dateUtc="2024-12-16T12:27:00Z">
        <w:r w:rsidR="00750DAF">
          <w:rPr>
            <w:lang w:val="nl-NL"/>
          </w:rPr>
          <w:t xml:space="preserve"> dat we de n</w:t>
        </w:r>
      </w:ins>
      <w:ins w:id="104" w:author="Brandsma, CA" w:date="2024-12-16T13:28:00Z" w16du:dateUtc="2024-12-16T12:28:00Z">
        <w:r w:rsidR="00750DAF">
          <w:rPr>
            <w:lang w:val="nl-NL"/>
          </w:rPr>
          <w:t>eus, als minder invasie</w:t>
        </w:r>
      </w:ins>
      <w:ins w:id="105" w:author="Brandsma, CA" w:date="2024-12-16T13:29:00Z" w16du:dateUtc="2024-12-16T12:29:00Z">
        <w:r w:rsidR="00750DAF">
          <w:rPr>
            <w:lang w:val="nl-NL"/>
          </w:rPr>
          <w:t>ve</w:t>
        </w:r>
      </w:ins>
      <w:ins w:id="106" w:author="Brandsma, CA" w:date="2024-12-16T13:28:00Z" w16du:dateUtc="2024-12-16T12:28:00Z">
        <w:r w:rsidR="00750DAF">
          <w:rPr>
            <w:lang w:val="nl-NL"/>
          </w:rPr>
          <w:t xml:space="preserve"> manier van monster af</w:t>
        </w:r>
      </w:ins>
      <w:ins w:id="107" w:author="Brandsma, CA" w:date="2024-12-16T13:29:00Z" w16du:dateUtc="2024-12-16T12:29:00Z">
        <w:r w:rsidR="00750DAF">
          <w:rPr>
            <w:lang w:val="nl-NL"/>
          </w:rPr>
          <w:t>name,</w:t>
        </w:r>
      </w:ins>
      <w:ins w:id="108" w:author="Brandsma, CA" w:date="2024-12-16T13:28:00Z" w16du:dateUtc="2024-12-16T12:28:00Z">
        <w:r w:rsidR="00750DAF">
          <w:rPr>
            <w:lang w:val="nl-NL"/>
          </w:rPr>
          <w:t xml:space="preserve"> </w:t>
        </w:r>
      </w:ins>
      <w:ins w:id="109" w:author="Brandsma, CA" w:date="2024-12-16T13:27:00Z" w16du:dateUtc="2024-12-16T12:27:00Z">
        <w:r w:rsidR="00750DAF">
          <w:rPr>
            <w:lang w:val="nl-NL"/>
          </w:rPr>
          <w:t xml:space="preserve">mogelijk </w:t>
        </w:r>
      </w:ins>
      <w:del w:id="110" w:author="Brandsma, CA" w:date="2024-12-16T13:28:00Z" w16du:dateUtc="2024-12-16T12:28:00Z">
        <w:r w:rsidRPr="00BB7588" w:rsidDel="00750DAF">
          <w:rPr>
            <w:lang w:val="nl-NL"/>
          </w:rPr>
          <w:delText>wijst op het potentieel</w:delText>
        </w:r>
      </w:del>
      <w:ins w:id="111" w:author="Brandsma, CA" w:date="2024-12-16T13:28:00Z" w16du:dateUtc="2024-12-16T12:28:00Z">
        <w:r w:rsidR="00750DAF">
          <w:rPr>
            <w:lang w:val="nl-NL"/>
          </w:rPr>
          <w:t>als</w:t>
        </w:r>
      </w:ins>
      <w:r w:rsidRPr="00BB7588">
        <w:rPr>
          <w:lang w:val="nl-NL"/>
        </w:rPr>
        <w:t xml:space="preserve"> </w:t>
      </w:r>
      <w:del w:id="112" w:author="Brandsma, CA" w:date="2024-12-16T13:28:00Z" w16du:dateUtc="2024-12-16T12:28:00Z">
        <w:r w:rsidRPr="00BB7588" w:rsidDel="00750DAF">
          <w:rPr>
            <w:lang w:val="nl-NL"/>
          </w:rPr>
          <w:delText xml:space="preserve">van nasale borstels als een </w:delText>
        </w:r>
      </w:del>
      <w:r w:rsidRPr="00BB7588">
        <w:rPr>
          <w:lang w:val="nl-NL"/>
        </w:rPr>
        <w:t xml:space="preserve">proxy </w:t>
      </w:r>
      <w:ins w:id="113" w:author="Brandsma, CA" w:date="2024-12-16T13:28:00Z" w16du:dateUtc="2024-12-16T12:28:00Z">
        <w:r w:rsidR="00750DAF">
          <w:rPr>
            <w:lang w:val="nl-NL"/>
          </w:rPr>
          <w:t xml:space="preserve">kunnen gebruiken </w:t>
        </w:r>
      </w:ins>
      <w:r w:rsidRPr="00BB7588">
        <w:rPr>
          <w:lang w:val="nl-NL"/>
        </w:rPr>
        <w:t>voor de long</w:t>
      </w:r>
      <w:del w:id="114" w:author="Brandsma, CA" w:date="2024-12-16T13:28:00Z" w16du:dateUtc="2024-12-16T12:28:00Z">
        <w:r w:rsidR="00FA2B29" w:rsidDel="00750DAF">
          <w:rPr>
            <w:lang w:val="nl-NL"/>
          </w:rPr>
          <w:delText>,</w:delText>
        </w:r>
        <w:r w:rsidRPr="00BB7588" w:rsidDel="00750DAF">
          <w:rPr>
            <w:lang w:val="nl-NL"/>
          </w:rPr>
          <w:delText xml:space="preserve"> en de één-luchtweg hypothese ondersteunt.</w:delText>
        </w:r>
      </w:del>
    </w:p>
    <w:p w14:paraId="26D8B1B1" w14:textId="3409B109" w:rsidR="00BB7588" w:rsidRDefault="00BB7588" w:rsidP="00946C8D">
      <w:pPr>
        <w:rPr>
          <w:lang w:val="nl-NL"/>
        </w:rPr>
      </w:pPr>
      <w:r w:rsidRPr="00BB7588">
        <w:rPr>
          <w:lang w:val="nl-NL"/>
        </w:rPr>
        <w:t xml:space="preserve">In </w:t>
      </w:r>
      <w:r>
        <w:rPr>
          <w:b/>
          <w:bCs/>
          <w:lang w:val="nl-NL"/>
        </w:rPr>
        <w:t>H</w:t>
      </w:r>
      <w:r w:rsidRPr="00BB7588">
        <w:rPr>
          <w:b/>
          <w:bCs/>
          <w:lang w:val="nl-NL"/>
        </w:rPr>
        <w:t>oofdstuk 3</w:t>
      </w:r>
      <w:r w:rsidRPr="00BB7588">
        <w:rPr>
          <w:lang w:val="nl-NL"/>
        </w:rPr>
        <w:t xml:space="preserve"> werd de focus verlegd naar perifeer longweefsel om te bepalen of ernstig</w:t>
      </w:r>
      <w:del w:id="115" w:author="Brandsma, CA" w:date="2024-12-16T13:30:00Z" w16du:dateUtc="2024-12-16T12:30:00Z">
        <w:r w:rsidRPr="00BB7588" w:rsidDel="00750DAF">
          <w:rPr>
            <w:lang w:val="nl-NL"/>
          </w:rPr>
          <w:delText>e</w:delText>
        </w:r>
      </w:del>
      <w:r w:rsidRPr="00BB7588">
        <w:rPr>
          <w:lang w:val="nl-NL"/>
        </w:rPr>
        <w:t xml:space="preserve"> </w:t>
      </w:r>
      <w:del w:id="116" w:author="Brandsma, CA" w:date="2024-12-16T13:29:00Z" w16du:dateUtc="2024-12-16T12:29:00Z">
        <w:r w:rsidRPr="00BB7588" w:rsidDel="00750DAF">
          <w:rPr>
            <w:lang w:val="nl-NL"/>
          </w:rPr>
          <w:delText xml:space="preserve">vroege </w:delText>
        </w:r>
      </w:del>
      <w:r w:rsidRPr="00BB7588">
        <w:rPr>
          <w:lang w:val="nl-NL"/>
        </w:rPr>
        <w:t>COPD</w:t>
      </w:r>
      <w:ins w:id="117" w:author="Brandsma, CA" w:date="2024-12-16T13:29:00Z" w16du:dateUtc="2024-12-16T12:29:00Z">
        <w:r w:rsidR="00750DAF">
          <w:rPr>
            <w:lang w:val="nl-NL"/>
          </w:rPr>
          <w:t xml:space="preserve"> op jonge leeftijd</w:t>
        </w:r>
      </w:ins>
      <w:ins w:id="118" w:author="Brandsma, CA" w:date="2024-12-16T13:30:00Z" w16du:dateUtc="2024-12-16T12:30:00Z">
        <w:r w:rsidR="00750DAF">
          <w:rPr>
            <w:lang w:val="nl-NL"/>
          </w:rPr>
          <w:t xml:space="preserve">, ook wel </w:t>
        </w:r>
      </w:ins>
      <w:del w:id="119" w:author="Brandsma, CA" w:date="2024-12-16T13:30:00Z" w16du:dateUtc="2024-12-16T12:30:00Z">
        <w:r w:rsidRPr="00BB7588" w:rsidDel="00750DAF">
          <w:rPr>
            <w:lang w:val="nl-NL"/>
          </w:rPr>
          <w:delText xml:space="preserve"> (</w:delText>
        </w:r>
      </w:del>
      <w:r w:rsidRPr="00BB7588">
        <w:rPr>
          <w:lang w:val="nl-NL"/>
        </w:rPr>
        <w:t>SEO-</w:t>
      </w:r>
      <w:del w:id="120" w:author="Brandsma, CA" w:date="2024-12-16T13:30:00Z" w16du:dateUtc="2024-12-16T12:30:00Z">
        <w:r w:rsidRPr="00BB7588" w:rsidDel="00750DAF">
          <w:rPr>
            <w:lang w:val="nl-NL"/>
          </w:rPr>
          <w:delText>)</w:delText>
        </w:r>
      </w:del>
      <w:r w:rsidRPr="00BB7588">
        <w:rPr>
          <w:lang w:val="nl-NL"/>
        </w:rPr>
        <w:t xml:space="preserve">COPD </w:t>
      </w:r>
      <w:ins w:id="121" w:author="Brandsma, CA" w:date="2024-12-16T13:30:00Z" w16du:dateUtc="2024-12-16T12:30:00Z">
        <w:r w:rsidR="00750DAF">
          <w:rPr>
            <w:lang w:val="nl-NL"/>
          </w:rPr>
          <w:t xml:space="preserve">genoemd, </w:t>
        </w:r>
      </w:ins>
      <w:r w:rsidRPr="00BB7588">
        <w:rPr>
          <w:lang w:val="nl-NL"/>
        </w:rPr>
        <w:t>een verschillend genexpressieprofiel vertoont in vergelijking met controles zonder COPD</w:t>
      </w:r>
      <w:r w:rsidR="00944A46">
        <w:rPr>
          <w:lang w:val="nl-NL"/>
        </w:rPr>
        <w:t>,</w:t>
      </w:r>
      <w:r w:rsidRPr="00BB7588">
        <w:rPr>
          <w:lang w:val="nl-NL"/>
        </w:rPr>
        <w:t xml:space="preserve"> en </w:t>
      </w:r>
      <w:del w:id="122" w:author="Brandsma, CA" w:date="2024-12-16T13:30:00Z" w16du:dateUtc="2024-12-16T12:30:00Z">
        <w:r w:rsidRPr="00BB7588" w:rsidDel="00750DAF">
          <w:rPr>
            <w:lang w:val="nl-NL"/>
          </w:rPr>
          <w:delText>COPD-</w:delText>
        </w:r>
      </w:del>
      <w:r w:rsidRPr="00BB7588">
        <w:rPr>
          <w:lang w:val="nl-NL"/>
        </w:rPr>
        <w:t>patiënten</w:t>
      </w:r>
      <w:ins w:id="123" w:author="Brandsma, CA" w:date="2024-12-16T13:30:00Z" w16du:dateUtc="2024-12-16T12:30:00Z">
        <w:r w:rsidR="00750DAF">
          <w:rPr>
            <w:lang w:val="nl-NL"/>
          </w:rPr>
          <w:t xml:space="preserve"> met mild-matig COPD</w:t>
        </w:r>
      </w:ins>
      <w:r w:rsidRPr="00BB7588">
        <w:rPr>
          <w:lang w:val="nl-NL"/>
        </w:rPr>
        <w:t xml:space="preserve">. We vonden een </w:t>
      </w:r>
      <w:del w:id="124" w:author="Brandsma, CA" w:date="2024-12-16T13:31:00Z" w16du:dateUtc="2024-12-16T12:31:00Z">
        <w:r w:rsidRPr="00BB7588" w:rsidDel="00750DAF">
          <w:rPr>
            <w:lang w:val="nl-NL"/>
          </w:rPr>
          <w:delText xml:space="preserve">differentieel </w:delText>
        </w:r>
      </w:del>
      <w:ins w:id="125" w:author="Brandsma, CA" w:date="2024-12-16T13:31:00Z" w16du:dateUtc="2024-12-16T12:31:00Z">
        <w:r w:rsidR="00750DAF">
          <w:rPr>
            <w:lang w:val="nl-NL"/>
          </w:rPr>
          <w:t xml:space="preserve">specifiek </w:t>
        </w:r>
      </w:ins>
      <w:r w:rsidRPr="00BB7588">
        <w:rPr>
          <w:lang w:val="nl-NL"/>
        </w:rPr>
        <w:t xml:space="preserve">genexpressieprofiel dat verrijking liet zien van </w:t>
      </w:r>
      <w:del w:id="126" w:author="Brandsma, CA" w:date="2024-12-16T13:31:00Z" w16du:dateUtc="2024-12-16T12:31:00Z">
        <w:r w:rsidR="00944A46" w:rsidDel="00750DAF">
          <w:rPr>
            <w:lang w:val="nl-NL"/>
          </w:rPr>
          <w:delText>metabole routes</w:delText>
        </w:r>
        <w:r w:rsidRPr="00BB7588" w:rsidDel="00750DAF">
          <w:rPr>
            <w:lang w:val="nl-NL"/>
          </w:rPr>
          <w:delText xml:space="preserve"> </w:delText>
        </w:r>
      </w:del>
      <w:ins w:id="127" w:author="Brandsma, CA" w:date="2024-12-16T13:31:00Z" w16du:dateUtc="2024-12-16T12:31:00Z">
        <w:r w:rsidR="00750DAF">
          <w:rPr>
            <w:lang w:val="nl-NL"/>
          </w:rPr>
          <w:t xml:space="preserve">genen </w:t>
        </w:r>
      </w:ins>
      <w:r w:rsidRPr="00BB7588">
        <w:rPr>
          <w:lang w:val="nl-NL"/>
        </w:rPr>
        <w:t xml:space="preserve">die betrokken zijn bij </w:t>
      </w:r>
      <w:ins w:id="128" w:author="Brandsma, CA" w:date="2024-12-16T13:32:00Z" w16du:dateUtc="2024-12-16T12:32:00Z">
        <w:r w:rsidR="00750DAF">
          <w:rPr>
            <w:lang w:val="nl-NL"/>
          </w:rPr>
          <w:t xml:space="preserve">een </w:t>
        </w:r>
      </w:ins>
      <w:r w:rsidRPr="00BB7588">
        <w:rPr>
          <w:lang w:val="nl-NL"/>
        </w:rPr>
        <w:t>B-cel-gemedieerde adaptieve immu</w:t>
      </w:r>
      <w:ins w:id="129" w:author="Brandsma, CA" w:date="2024-12-16T13:32:00Z" w16du:dateUtc="2024-12-16T12:32:00Z">
        <w:r w:rsidR="00750DAF">
          <w:rPr>
            <w:lang w:val="nl-NL"/>
          </w:rPr>
          <w:t>unrespons</w:t>
        </w:r>
      </w:ins>
      <w:del w:id="130" w:author="Brandsma, CA" w:date="2024-12-16T13:32:00Z" w16du:dateUtc="2024-12-16T12:32:00Z">
        <w:r w:rsidRPr="00BB7588" w:rsidDel="00750DAF">
          <w:rPr>
            <w:lang w:val="nl-NL"/>
          </w:rPr>
          <w:delText>niteit</w:delText>
        </w:r>
      </w:del>
      <w:r w:rsidRPr="00BB7588">
        <w:rPr>
          <w:lang w:val="nl-NL"/>
        </w:rPr>
        <w:t xml:space="preserve">, </w:t>
      </w:r>
      <w:ins w:id="131" w:author="Brandsma, CA" w:date="2024-12-16T13:32:00Z" w16du:dateUtc="2024-12-16T12:32:00Z">
        <w:r w:rsidR="00750DAF">
          <w:rPr>
            <w:lang w:val="nl-NL"/>
          </w:rPr>
          <w:t>ontstekingsreacties</w:t>
        </w:r>
      </w:ins>
      <w:ins w:id="132" w:author="Brandsma, CA" w:date="2024-12-16T13:33:00Z" w16du:dateUtc="2024-12-16T12:33:00Z">
        <w:r w:rsidR="00750DAF">
          <w:rPr>
            <w:lang w:val="nl-NL"/>
          </w:rPr>
          <w:t xml:space="preserve">, </w:t>
        </w:r>
      </w:ins>
      <w:del w:id="133" w:author="Brandsma, CA" w:date="2024-12-16T13:33:00Z" w16du:dateUtc="2024-12-16T12:33:00Z">
        <w:r w:rsidRPr="00BB7588" w:rsidDel="00750DAF">
          <w:rPr>
            <w:lang w:val="nl-NL"/>
          </w:rPr>
          <w:delText>chemotaxis</w:delText>
        </w:r>
      </w:del>
      <w:r w:rsidRPr="00BB7588">
        <w:rPr>
          <w:lang w:val="nl-NL"/>
        </w:rPr>
        <w:t xml:space="preserve"> en extracellulaire matrix (ECM) organisatie, samen met een hogere expressie van het B-cel gen CD79A en het </w:t>
      </w:r>
      <w:r w:rsidR="00DA1E3F" w:rsidRPr="00BB7588">
        <w:rPr>
          <w:lang w:val="nl-NL"/>
        </w:rPr>
        <w:t>ECM-gen</w:t>
      </w:r>
      <w:r w:rsidRPr="00BB7588">
        <w:rPr>
          <w:lang w:val="nl-NL"/>
        </w:rPr>
        <w:t xml:space="preserve"> FBLN1 in SEO-COPD longweefsel. </w:t>
      </w:r>
      <w:ins w:id="134" w:author="Brandsma, CA" w:date="2024-12-16T13:33:00Z" w16du:dateUtc="2024-12-16T12:33:00Z">
        <w:r w:rsidR="00750DAF">
          <w:rPr>
            <w:lang w:val="nl-NL"/>
          </w:rPr>
          <w:t>Daarnaast toonde</w:t>
        </w:r>
      </w:ins>
      <w:ins w:id="135" w:author="Brandsma, CA" w:date="2024-12-16T13:34:00Z" w16du:dateUtc="2024-12-16T12:34:00Z">
        <w:r w:rsidR="004C2551">
          <w:rPr>
            <w:lang w:val="nl-NL"/>
          </w:rPr>
          <w:t>n</w:t>
        </w:r>
      </w:ins>
      <w:ins w:id="136" w:author="Brandsma, CA" w:date="2024-12-16T13:33:00Z" w16du:dateUtc="2024-12-16T12:33:00Z">
        <w:r w:rsidR="00750DAF">
          <w:rPr>
            <w:lang w:val="nl-NL"/>
          </w:rPr>
          <w:t xml:space="preserve"> we </w:t>
        </w:r>
      </w:ins>
      <w:ins w:id="137" w:author="Brandsma, CA" w:date="2024-12-16T13:34:00Z" w16du:dateUtc="2024-12-16T12:34:00Z">
        <w:r w:rsidR="004C2551">
          <w:rPr>
            <w:lang w:val="nl-NL"/>
          </w:rPr>
          <w:t xml:space="preserve">op eiwit niveau </w:t>
        </w:r>
      </w:ins>
      <w:ins w:id="138" w:author="Brandsma, CA" w:date="2024-12-16T13:33:00Z" w16du:dateUtc="2024-12-16T12:33:00Z">
        <w:r w:rsidR="00750DAF">
          <w:rPr>
            <w:lang w:val="nl-NL"/>
          </w:rPr>
          <w:t xml:space="preserve">aan dat </w:t>
        </w:r>
      </w:ins>
      <w:del w:id="139" w:author="Brandsma, CA" w:date="2024-12-16T13:33:00Z" w16du:dateUtc="2024-12-16T12:33:00Z">
        <w:r w:rsidRPr="00BB7588" w:rsidDel="00750DAF">
          <w:rPr>
            <w:lang w:val="nl-NL"/>
          </w:rPr>
          <w:delText>H</w:delText>
        </w:r>
      </w:del>
      <w:ins w:id="140" w:author="Brandsma, CA" w:date="2024-12-16T13:33:00Z" w16du:dateUtc="2024-12-16T12:33:00Z">
        <w:r w:rsidR="00750DAF">
          <w:rPr>
            <w:lang w:val="nl-NL"/>
          </w:rPr>
          <w:t>h</w:t>
        </w:r>
      </w:ins>
      <w:r w:rsidRPr="00BB7588">
        <w:rPr>
          <w:lang w:val="nl-NL"/>
        </w:rPr>
        <w:t xml:space="preserve">et aantal CD79A-positieve ontstekingsinfiltraten </w:t>
      </w:r>
      <w:del w:id="141" w:author="Brandsma, CA" w:date="2024-12-16T13:34:00Z" w16du:dateUtc="2024-12-16T12:34:00Z">
        <w:r w:rsidRPr="00BB7588" w:rsidDel="004C2551">
          <w:rPr>
            <w:lang w:val="nl-NL"/>
          </w:rPr>
          <w:delText xml:space="preserve">was </w:delText>
        </w:r>
      </w:del>
      <w:r w:rsidRPr="00BB7588">
        <w:rPr>
          <w:lang w:val="nl-NL"/>
        </w:rPr>
        <w:t>verhoogd</w:t>
      </w:r>
      <w:ins w:id="142" w:author="Brandsma, CA" w:date="2024-12-16T13:34:00Z" w16du:dateUtc="2024-12-16T12:34:00Z">
        <w:r w:rsidR="004C2551">
          <w:rPr>
            <w:lang w:val="nl-NL"/>
          </w:rPr>
          <w:t xml:space="preserve"> was</w:t>
        </w:r>
      </w:ins>
      <w:r w:rsidRPr="00BB7588">
        <w:rPr>
          <w:lang w:val="nl-NL"/>
        </w:rPr>
        <w:t xml:space="preserve"> in SEO-COPD long</w:t>
      </w:r>
      <w:del w:id="143" w:author="Brandsma, CA" w:date="2024-12-16T13:34:00Z" w16du:dateUtc="2024-12-16T12:34:00Z">
        <w:r w:rsidRPr="00BB7588" w:rsidDel="004C2551">
          <w:rPr>
            <w:lang w:val="nl-NL"/>
          </w:rPr>
          <w:delText>secties</w:delText>
        </w:r>
      </w:del>
      <w:ins w:id="144" w:author="Brandsma, CA" w:date="2024-12-16T13:34:00Z" w16du:dateUtc="2024-12-16T12:34:00Z">
        <w:r w:rsidR="004C2551">
          <w:rPr>
            <w:lang w:val="nl-NL"/>
          </w:rPr>
          <w:t>weefsel</w:t>
        </w:r>
      </w:ins>
      <w:r w:rsidRPr="00BB7588">
        <w:rPr>
          <w:lang w:val="nl-NL"/>
        </w:rPr>
        <w:t xml:space="preserve">. </w:t>
      </w:r>
      <w:ins w:id="145" w:author="Brandsma, CA" w:date="2024-12-16T13:34:00Z" w16du:dateUtc="2024-12-16T12:34:00Z">
        <w:r w:rsidR="004C2551">
          <w:rPr>
            <w:lang w:val="nl-NL"/>
          </w:rPr>
          <w:t>Ook von</w:t>
        </w:r>
      </w:ins>
      <w:ins w:id="146" w:author="Brandsma, CA" w:date="2024-12-16T13:35:00Z" w16du:dateUtc="2024-12-16T12:35:00Z">
        <w:r w:rsidR="004C2551">
          <w:rPr>
            <w:lang w:val="nl-NL"/>
          </w:rPr>
          <w:t>den we een verband tussen de expressie van de SEO-COPD specifieke genen en gen</w:t>
        </w:r>
      </w:ins>
      <w:ins w:id="147" w:author="Brandsma, CA" w:date="2024-12-16T13:36:00Z" w16du:dateUtc="2024-12-16T12:36:00Z">
        <w:r w:rsidR="004C2551">
          <w:rPr>
            <w:lang w:val="nl-NL"/>
          </w:rPr>
          <w:t>etische</w:t>
        </w:r>
      </w:ins>
      <w:ins w:id="148" w:author="Brandsma, CA" w:date="2024-12-16T13:35:00Z" w16du:dateUtc="2024-12-16T12:35:00Z">
        <w:r w:rsidR="004C2551">
          <w:rPr>
            <w:lang w:val="nl-NL"/>
          </w:rPr>
          <w:t xml:space="preserve"> varianten in het DNA</w:t>
        </w:r>
      </w:ins>
      <w:ins w:id="149" w:author="Brandsma, CA" w:date="2024-12-16T13:36:00Z" w16du:dateUtc="2024-12-16T12:36:00Z">
        <w:r w:rsidR="004C2551">
          <w:rPr>
            <w:lang w:val="nl-NL"/>
          </w:rPr>
          <w:t xml:space="preserve">, wat mogelijk wijst op een rol voor genetische gevoeligheid voor het ontwikkelen van SEO-COPD. </w:t>
        </w:r>
      </w:ins>
      <w:ins w:id="150" w:author="Brandsma, CA" w:date="2024-12-16T13:35:00Z" w16du:dateUtc="2024-12-16T12:35:00Z">
        <w:r w:rsidR="004C2551">
          <w:rPr>
            <w:lang w:val="nl-NL"/>
          </w:rPr>
          <w:t xml:space="preserve"> </w:t>
        </w:r>
      </w:ins>
      <w:del w:id="151" w:author="Brandsma, CA" w:date="2024-12-16T13:36:00Z" w16du:dateUtc="2024-12-16T12:36:00Z">
        <w:r w:rsidRPr="00BB7588" w:rsidDel="004C2551">
          <w:rPr>
            <w:lang w:val="nl-NL"/>
          </w:rPr>
          <w:delText xml:space="preserve">Met behulp van longfunctie-geassocieerde genetische varianten vonden we dat 15 SNPs geassocieerd waren met de expressie van SEO-COPD-geassocieerde genen, waaronder FBLN1 en FBN1. Ter vergelijking, </w:delText>
        </w:r>
        <w:r w:rsidR="00976352" w:rsidRPr="00BB7588" w:rsidDel="004C2551">
          <w:rPr>
            <w:lang w:val="nl-NL"/>
          </w:rPr>
          <w:delText>genoom brede</w:delText>
        </w:r>
        <w:r w:rsidRPr="00BB7588" w:rsidDel="004C2551">
          <w:rPr>
            <w:lang w:val="nl-NL"/>
          </w:rPr>
          <w:delText xml:space="preserve"> cis-eQTL analyse identificeerde zes</w:delText>
        </w:r>
        <w:r w:rsidR="00976352" w:rsidDel="004C2551">
          <w:rPr>
            <w:lang w:val="nl-NL"/>
          </w:rPr>
          <w:delText xml:space="preserve"> </w:delText>
        </w:r>
        <w:r w:rsidRPr="00BB7588" w:rsidDel="004C2551">
          <w:rPr>
            <w:lang w:val="nl-NL"/>
          </w:rPr>
          <w:delText xml:space="preserve">extra SNPs die geassocieerd waren met de expressie van genen waarvan werd gevonden dat ze </w:delText>
        </w:r>
        <w:r w:rsidR="00DA1E3F" w:rsidRPr="00BB7588" w:rsidDel="004C2551">
          <w:rPr>
            <w:lang w:val="nl-NL"/>
          </w:rPr>
          <w:delText>ontregel</w:delText>
        </w:r>
        <w:r w:rsidR="00DA1E3F" w:rsidDel="004C2551">
          <w:rPr>
            <w:lang w:val="nl-NL"/>
          </w:rPr>
          <w:delText>d</w:delText>
        </w:r>
        <w:r w:rsidRPr="00BB7588" w:rsidDel="004C2551">
          <w:rPr>
            <w:lang w:val="nl-NL"/>
          </w:rPr>
          <w:delText xml:space="preserve"> waren bij SEO-COPD.</w:delText>
        </w:r>
      </w:del>
    </w:p>
    <w:p w14:paraId="4B351D73" w14:textId="209165E7" w:rsidR="003074E1" w:rsidRPr="003074E1" w:rsidRDefault="003074E1" w:rsidP="003074E1">
      <w:pPr>
        <w:rPr>
          <w:lang w:val="nl-NL"/>
        </w:rPr>
      </w:pPr>
      <w:r w:rsidRPr="003074E1">
        <w:rPr>
          <w:b/>
          <w:bCs/>
          <w:lang w:val="nl-NL"/>
        </w:rPr>
        <w:t xml:space="preserve">Hoofdstuk 4 </w:t>
      </w:r>
      <w:r w:rsidRPr="003074E1">
        <w:rPr>
          <w:lang w:val="nl-NL"/>
        </w:rPr>
        <w:t xml:space="preserve">onderzocht </w:t>
      </w:r>
      <w:ins w:id="152" w:author="Brandsma, CA" w:date="2024-12-16T13:39:00Z" w16du:dateUtc="2024-12-16T12:39:00Z">
        <w:r w:rsidR="004C2551">
          <w:rPr>
            <w:lang w:val="nl-NL"/>
          </w:rPr>
          <w:t xml:space="preserve">de expressie van </w:t>
        </w:r>
      </w:ins>
      <w:del w:id="153" w:author="Brandsma, CA" w:date="2024-12-16T13:39:00Z" w16du:dateUtc="2024-12-16T12:39:00Z">
        <w:r w:rsidRPr="003074E1" w:rsidDel="004C2551">
          <w:rPr>
            <w:lang w:val="nl-NL"/>
          </w:rPr>
          <w:delText xml:space="preserve">of </w:delText>
        </w:r>
      </w:del>
      <w:r w:rsidRPr="003074E1">
        <w:rPr>
          <w:lang w:val="nl-NL"/>
        </w:rPr>
        <w:t>miRNA</w:t>
      </w:r>
      <w:ins w:id="154" w:author="Brandsma, CA" w:date="2024-12-16T13:39:00Z" w16du:dateUtc="2024-12-16T12:39:00Z">
        <w:r w:rsidR="004C2551">
          <w:rPr>
            <w:lang w:val="nl-NL"/>
          </w:rPr>
          <w:t>s</w:t>
        </w:r>
      </w:ins>
      <w:del w:id="155" w:author="Brandsma, CA" w:date="2024-12-16T13:39:00Z" w16du:dateUtc="2024-12-16T12:39:00Z">
        <w:r w:rsidRPr="003074E1" w:rsidDel="004C2551">
          <w:rPr>
            <w:lang w:val="nl-NL"/>
          </w:rPr>
          <w:delText>-profilering</w:delText>
        </w:r>
      </w:del>
      <w:r w:rsidRPr="003074E1">
        <w:rPr>
          <w:lang w:val="nl-NL"/>
        </w:rPr>
        <w:t xml:space="preserve"> in perifeer longweefsel </w:t>
      </w:r>
      <w:del w:id="156" w:author="Brandsma, CA" w:date="2024-12-16T13:39:00Z" w16du:dateUtc="2024-12-16T12:39:00Z">
        <w:r w:rsidRPr="003074E1" w:rsidDel="004C2551">
          <w:rPr>
            <w:lang w:val="nl-NL"/>
          </w:rPr>
          <w:delText>onderscheid kan maken tussen</w:delText>
        </w:r>
      </w:del>
      <w:ins w:id="157" w:author="Brandsma, CA" w:date="2024-12-16T13:39:00Z" w16du:dateUtc="2024-12-16T12:39:00Z">
        <w:r w:rsidR="004C2551">
          <w:rPr>
            <w:lang w:val="nl-NL"/>
          </w:rPr>
          <w:t>van</w:t>
        </w:r>
      </w:ins>
      <w:r w:rsidRPr="003074E1">
        <w:rPr>
          <w:lang w:val="nl-NL"/>
        </w:rPr>
        <w:t xml:space="preserve"> SEO-COPD</w:t>
      </w:r>
      <w:ins w:id="158" w:author="Brandsma, CA" w:date="2024-12-16T13:39:00Z" w16du:dateUtc="2024-12-16T12:39:00Z">
        <w:r w:rsidR="004C2551">
          <w:rPr>
            <w:lang w:val="nl-NL"/>
          </w:rPr>
          <w:t xml:space="preserve"> in </w:t>
        </w:r>
      </w:ins>
      <w:r w:rsidR="00D720EE">
        <w:rPr>
          <w:lang w:val="nl-NL"/>
        </w:rPr>
        <w:t>vergelijking</w:t>
      </w:r>
      <w:ins w:id="159" w:author="Brandsma, CA" w:date="2024-12-16T13:39:00Z" w16du:dateUtc="2024-12-16T12:39:00Z">
        <w:r w:rsidR="004C2551">
          <w:rPr>
            <w:lang w:val="nl-NL"/>
          </w:rPr>
          <w:t xml:space="preserve"> met controles zonder COPD en </w:t>
        </w:r>
      </w:ins>
      <w:r w:rsidR="00D720EE">
        <w:rPr>
          <w:lang w:val="nl-NL"/>
        </w:rPr>
        <w:t>patiënten</w:t>
      </w:r>
      <w:ins w:id="160" w:author="Brandsma, CA" w:date="2024-12-16T13:39:00Z" w16du:dateUtc="2024-12-16T12:39:00Z">
        <w:r w:rsidR="004C2551">
          <w:rPr>
            <w:lang w:val="nl-NL"/>
          </w:rPr>
          <w:t xml:space="preserve"> met mild-matig</w:t>
        </w:r>
      </w:ins>
      <w:r w:rsidR="00D720EE">
        <w:rPr>
          <w:lang w:val="nl-NL"/>
        </w:rPr>
        <w:t xml:space="preserve"> </w:t>
      </w:r>
      <w:del w:id="161" w:author="Brandsma, CA" w:date="2024-12-16T13:39:00Z" w16du:dateUtc="2024-12-16T12:39:00Z">
        <w:r w:rsidRPr="003074E1" w:rsidDel="004C2551">
          <w:rPr>
            <w:lang w:val="nl-NL"/>
          </w:rPr>
          <w:delText xml:space="preserve">, gewone </w:delText>
        </w:r>
      </w:del>
      <w:r w:rsidRPr="003074E1">
        <w:rPr>
          <w:lang w:val="nl-NL"/>
        </w:rPr>
        <w:t>COPD</w:t>
      </w:r>
      <w:del w:id="162" w:author="Brandsma, CA" w:date="2024-12-16T13:40:00Z" w16du:dateUtc="2024-12-16T12:40:00Z">
        <w:r w:rsidRPr="003074E1" w:rsidDel="004C2551">
          <w:rPr>
            <w:lang w:val="nl-NL"/>
          </w:rPr>
          <w:delText xml:space="preserve"> en niet-COPD controles</w:delText>
        </w:r>
      </w:del>
      <w:r w:rsidRPr="003074E1">
        <w:rPr>
          <w:lang w:val="nl-NL"/>
        </w:rPr>
        <w:t>. Hier identificeerden we een differentiële miRNA-</w:t>
      </w:r>
      <w:r w:rsidR="00214AA2">
        <w:rPr>
          <w:lang w:val="nl-NL"/>
        </w:rPr>
        <w:t>profiel</w:t>
      </w:r>
      <w:r w:rsidRPr="003074E1">
        <w:rPr>
          <w:lang w:val="nl-NL"/>
        </w:rPr>
        <w:t xml:space="preserve"> in SEO-COPD van drie miRNAs (miR-202-5p, miR-193b-3p en miR-331-3p). MiR-193b-3p is betrokken bij </w:t>
      </w:r>
      <w:ins w:id="163" w:author="Brandsma, CA" w:date="2024-12-16T13:40:00Z" w16du:dateUtc="2024-12-16T12:40:00Z">
        <w:r w:rsidR="004C2551">
          <w:rPr>
            <w:lang w:val="nl-NL"/>
          </w:rPr>
          <w:t xml:space="preserve">communicatie tussen cellen </w:t>
        </w:r>
      </w:ins>
      <w:r w:rsidR="00D720EE">
        <w:rPr>
          <w:lang w:val="nl-NL"/>
        </w:rPr>
        <w:t>door middel van</w:t>
      </w:r>
      <w:ins w:id="164" w:author="Brandsma, CA" w:date="2024-12-16T13:40:00Z" w16du:dateUtc="2024-12-16T12:40:00Z">
        <w:r w:rsidR="004C2551">
          <w:rPr>
            <w:lang w:val="nl-NL"/>
          </w:rPr>
          <w:t xml:space="preserve"> </w:t>
        </w:r>
      </w:ins>
      <w:ins w:id="165" w:author="Brandsma, CA" w:date="2024-12-16T13:41:00Z" w16du:dateUtc="2024-12-16T12:41:00Z">
        <w:r w:rsidR="004C2551">
          <w:rPr>
            <w:lang w:val="nl-NL"/>
          </w:rPr>
          <w:t xml:space="preserve">uitgescheiden </w:t>
        </w:r>
      </w:ins>
      <w:ins w:id="166" w:author="Brandsma, CA" w:date="2024-12-16T13:42:00Z" w16du:dateUtc="2024-12-16T12:42:00Z">
        <w:r w:rsidR="004C2551">
          <w:rPr>
            <w:lang w:val="nl-NL"/>
          </w:rPr>
          <w:t xml:space="preserve">blaasjes met moleculen, </w:t>
        </w:r>
      </w:ins>
      <w:del w:id="167" w:author="Brandsma, CA" w:date="2024-12-16T13:42:00Z" w16du:dateUtc="2024-12-16T12:42:00Z">
        <w:r w:rsidRPr="003074E1" w:rsidDel="004C2551">
          <w:rPr>
            <w:lang w:val="nl-NL"/>
          </w:rPr>
          <w:delText>de regulatie van extracellulaire voertuigen</w:delText>
        </w:r>
      </w:del>
      <w:r w:rsidRPr="003074E1">
        <w:rPr>
          <w:lang w:val="nl-NL"/>
        </w:rPr>
        <w:t xml:space="preserve">, miR-331-3p is mogelijk </w:t>
      </w:r>
      <w:del w:id="168" w:author="Brandsma, CA" w:date="2024-12-16T13:43:00Z" w16du:dateUtc="2024-12-16T12:43:00Z">
        <w:r w:rsidRPr="003074E1" w:rsidDel="004C2551">
          <w:rPr>
            <w:lang w:val="nl-NL"/>
          </w:rPr>
          <w:delText>een nieuwe regulator van</w:delText>
        </w:r>
      </w:del>
      <w:ins w:id="169" w:author="Brandsma, CA" w:date="2024-12-16T13:43:00Z" w16du:dateUtc="2024-12-16T12:43:00Z">
        <w:r w:rsidR="004C2551">
          <w:rPr>
            <w:lang w:val="nl-NL"/>
          </w:rPr>
          <w:t>betrokken bij de regulatie van</w:t>
        </w:r>
      </w:ins>
      <w:ins w:id="170" w:author="Brandsma, CA" w:date="2024-12-16T13:42:00Z" w16du:dateUtc="2024-12-16T12:42:00Z">
        <w:r w:rsidR="004C2551">
          <w:rPr>
            <w:lang w:val="nl-NL"/>
          </w:rPr>
          <w:t xml:space="preserve"> de</w:t>
        </w:r>
      </w:ins>
      <w:r w:rsidRPr="003074E1">
        <w:rPr>
          <w:lang w:val="nl-NL"/>
        </w:rPr>
        <w:t xml:space="preserve"> ECM-</w:t>
      </w:r>
      <w:del w:id="171" w:author="Brandsma, CA" w:date="2024-12-16T13:42:00Z" w16du:dateUtc="2024-12-16T12:42:00Z">
        <w:r w:rsidRPr="003074E1" w:rsidDel="004C2551">
          <w:rPr>
            <w:lang w:val="nl-NL"/>
          </w:rPr>
          <w:delText xml:space="preserve">disregulatie </w:delText>
        </w:r>
      </w:del>
      <w:ins w:id="172" w:author="Brandsma, CA" w:date="2024-12-16T13:42:00Z" w16du:dateUtc="2024-12-16T12:42:00Z">
        <w:r w:rsidR="004C2551">
          <w:rPr>
            <w:lang w:val="nl-NL"/>
          </w:rPr>
          <w:t>veranderingen</w:t>
        </w:r>
        <w:r w:rsidR="004C2551" w:rsidRPr="003074E1">
          <w:rPr>
            <w:lang w:val="nl-NL"/>
          </w:rPr>
          <w:t xml:space="preserve"> </w:t>
        </w:r>
      </w:ins>
      <w:r w:rsidRPr="003074E1">
        <w:rPr>
          <w:lang w:val="nl-NL"/>
        </w:rPr>
        <w:t>in SEO-COPD</w:t>
      </w:r>
      <w:ins w:id="173" w:author="Brandsma, CA" w:date="2024-12-16T13:42:00Z" w16du:dateUtc="2024-12-16T12:42:00Z">
        <w:r w:rsidR="004C2551">
          <w:rPr>
            <w:lang w:val="nl-NL"/>
          </w:rPr>
          <w:t>, die we in hoofdstuk 3 aantoonden</w:t>
        </w:r>
      </w:ins>
      <w:del w:id="174" w:author="Brandsma, CA" w:date="2024-12-16T13:42:00Z" w16du:dateUtc="2024-12-16T12:42:00Z">
        <w:r w:rsidRPr="003074E1" w:rsidDel="004C2551">
          <w:rPr>
            <w:lang w:val="nl-NL"/>
          </w:rPr>
          <w:delText>-pathologie</w:delText>
        </w:r>
      </w:del>
      <w:r w:rsidR="00214AA2">
        <w:rPr>
          <w:lang w:val="nl-NL"/>
        </w:rPr>
        <w:t>,</w:t>
      </w:r>
      <w:r w:rsidRPr="003074E1">
        <w:rPr>
          <w:lang w:val="nl-NL"/>
        </w:rPr>
        <w:t xml:space="preserve"> en miR-202-5p is mogelijk betrokken bij </w:t>
      </w:r>
      <w:del w:id="175" w:author="Brandsma, CA" w:date="2024-12-16T13:43:00Z" w16du:dateUtc="2024-12-16T12:43:00Z">
        <w:r w:rsidRPr="003074E1" w:rsidDel="004C2551">
          <w:rPr>
            <w:lang w:val="nl-NL"/>
          </w:rPr>
          <w:delText>post</w:delText>
        </w:r>
        <w:r w:rsidR="00976352" w:rsidDel="004C2551">
          <w:rPr>
            <w:lang w:val="nl-NL"/>
          </w:rPr>
          <w:delText>-</w:delText>
        </w:r>
        <w:r w:rsidRPr="003074E1" w:rsidDel="004C2551">
          <w:rPr>
            <w:lang w:val="nl-NL"/>
          </w:rPr>
          <w:delText xml:space="preserve">translationele </w:delText>
        </w:r>
      </w:del>
      <w:ins w:id="176" w:author="Brandsma, CA" w:date="2024-12-16T13:43:00Z" w16du:dateUtc="2024-12-16T12:43:00Z">
        <w:r w:rsidR="004C2551">
          <w:rPr>
            <w:lang w:val="nl-NL"/>
          </w:rPr>
          <w:t xml:space="preserve">de veranderingen van eiwitstructuren </w:t>
        </w:r>
      </w:ins>
      <w:del w:id="177" w:author="Brandsma, CA" w:date="2024-12-16T13:43:00Z" w16du:dateUtc="2024-12-16T12:43:00Z">
        <w:r w:rsidR="00214AA2" w:rsidDel="004C2551">
          <w:rPr>
            <w:lang w:val="nl-NL"/>
          </w:rPr>
          <w:delText>modificatie</w:delText>
        </w:r>
      </w:del>
      <w:r w:rsidRPr="003074E1">
        <w:rPr>
          <w:lang w:val="nl-NL"/>
        </w:rPr>
        <w:t>.</w:t>
      </w:r>
    </w:p>
    <w:p w14:paraId="45028F7B" w14:textId="4704C57D" w:rsidR="003074E1" w:rsidRDefault="003074E1" w:rsidP="003074E1">
      <w:pPr>
        <w:rPr>
          <w:lang w:val="nl-NL"/>
        </w:rPr>
      </w:pPr>
      <w:r w:rsidRPr="003074E1">
        <w:rPr>
          <w:lang w:val="nl-NL"/>
        </w:rPr>
        <w:t xml:space="preserve">In </w:t>
      </w:r>
      <w:r w:rsidR="00C43F7C">
        <w:rPr>
          <w:b/>
          <w:bCs/>
          <w:lang w:val="nl-NL"/>
        </w:rPr>
        <w:t>H</w:t>
      </w:r>
      <w:r w:rsidRPr="003074E1">
        <w:rPr>
          <w:b/>
          <w:bCs/>
          <w:lang w:val="nl-NL"/>
        </w:rPr>
        <w:t>oofdstuk 5</w:t>
      </w:r>
      <w:r w:rsidRPr="003074E1">
        <w:rPr>
          <w:lang w:val="nl-NL"/>
        </w:rPr>
        <w:t xml:space="preserve"> onderzochten we de expressie van miRNA</w:t>
      </w:r>
      <w:r w:rsidR="00976352">
        <w:rPr>
          <w:lang w:val="nl-NL"/>
        </w:rPr>
        <w:t>s</w:t>
      </w:r>
      <w:ins w:id="178" w:author="Brandsma, CA" w:date="2024-12-16T13:44:00Z" w16du:dateUtc="2024-12-16T12:44:00Z">
        <w:r w:rsidR="00DE52C8">
          <w:rPr>
            <w:lang w:val="nl-NL"/>
          </w:rPr>
          <w:t xml:space="preserve"> in de luchtwegen</w:t>
        </w:r>
      </w:ins>
      <w:r w:rsidRPr="003074E1">
        <w:rPr>
          <w:lang w:val="nl-NL"/>
        </w:rPr>
        <w:t xml:space="preserve"> in relatie tot rookstatus in zowel COPD als </w:t>
      </w:r>
      <w:del w:id="179" w:author="Brandsma, CA" w:date="2024-12-16T13:44:00Z" w16du:dateUtc="2024-12-16T12:44:00Z">
        <w:r w:rsidRPr="003074E1" w:rsidDel="004C2551">
          <w:rPr>
            <w:lang w:val="nl-NL"/>
          </w:rPr>
          <w:delText xml:space="preserve">respiratoire </w:delText>
        </w:r>
      </w:del>
      <w:r w:rsidRPr="003074E1">
        <w:rPr>
          <w:lang w:val="nl-NL"/>
        </w:rPr>
        <w:t>gezonde controles</w:t>
      </w:r>
      <w:del w:id="180" w:author="Brandsma, CA" w:date="2024-12-16T13:44:00Z" w16du:dateUtc="2024-12-16T12:44:00Z">
        <w:r w:rsidRPr="003074E1" w:rsidDel="00DE52C8">
          <w:rPr>
            <w:lang w:val="nl-NL"/>
          </w:rPr>
          <w:delText xml:space="preserve"> in luchtwegwandbiopten</w:delText>
        </w:r>
      </w:del>
      <w:r w:rsidRPr="003074E1">
        <w:rPr>
          <w:lang w:val="nl-NL"/>
        </w:rPr>
        <w:t xml:space="preserve">. We vonden twee miRNA's, miR-203a-3p en miR-375, die meer tot expressie kwamen in de </w:t>
      </w:r>
      <w:del w:id="181" w:author="Brandsma, CA" w:date="2024-12-16T13:44:00Z" w16du:dateUtc="2024-12-16T12:44:00Z">
        <w:r w:rsidRPr="003074E1" w:rsidDel="00DE52C8">
          <w:rPr>
            <w:lang w:val="nl-NL"/>
          </w:rPr>
          <w:delText>bronchiale biopten van</w:delText>
        </w:r>
      </w:del>
      <w:ins w:id="182" w:author="Brandsma, CA" w:date="2024-12-16T13:44:00Z" w16du:dateUtc="2024-12-16T12:44:00Z">
        <w:r w:rsidR="00DE52C8">
          <w:rPr>
            <w:lang w:val="nl-NL"/>
          </w:rPr>
          <w:t>luchtwegen van</w:t>
        </w:r>
      </w:ins>
      <w:r w:rsidRPr="003074E1">
        <w:rPr>
          <w:lang w:val="nl-NL"/>
        </w:rPr>
        <w:t xml:space="preserve"> huidige rokers dan bij ex- en nooit-rokers in COPD en </w:t>
      </w:r>
      <w:del w:id="183" w:author="Brandsma, CA" w:date="2024-12-16T13:44:00Z" w16du:dateUtc="2024-12-16T12:44:00Z">
        <w:r w:rsidRPr="003074E1" w:rsidDel="00DE52C8">
          <w:rPr>
            <w:lang w:val="nl-NL"/>
          </w:rPr>
          <w:delText xml:space="preserve">respiratoire </w:delText>
        </w:r>
      </w:del>
      <w:r w:rsidRPr="003074E1">
        <w:rPr>
          <w:lang w:val="nl-NL"/>
        </w:rPr>
        <w:t xml:space="preserve">gezonde controles. Deze miRNA's spelen een rol in de ontgifting en ontstekingsreactie op rook. Bovendien ontdekten we dat miR-31-3p alleen </w:t>
      </w:r>
      <w:ins w:id="184" w:author="Brandsma, CA" w:date="2024-12-16T13:45:00Z" w16du:dateUtc="2024-12-16T12:45:00Z">
        <w:r w:rsidR="00DE52C8">
          <w:rPr>
            <w:lang w:val="nl-NL"/>
          </w:rPr>
          <w:t>in COPD</w:t>
        </w:r>
      </w:ins>
      <w:r w:rsidR="00D720EE">
        <w:rPr>
          <w:lang w:val="nl-NL"/>
        </w:rPr>
        <w:t>-</w:t>
      </w:r>
      <w:ins w:id="185" w:author="Brandsma, CA" w:date="2024-12-16T13:45:00Z" w16du:dateUtc="2024-12-16T12:45:00Z">
        <w:r w:rsidR="00DE52C8">
          <w:rPr>
            <w:lang w:val="nl-NL"/>
          </w:rPr>
          <w:t xml:space="preserve">patiënten hoger tot expressie kwam bij </w:t>
        </w:r>
      </w:ins>
      <w:del w:id="186" w:author="Brandsma, CA" w:date="2024-12-16T13:45:00Z" w16du:dateUtc="2024-12-16T12:45:00Z">
        <w:r w:rsidRPr="003074E1" w:rsidDel="00DE52C8">
          <w:rPr>
            <w:lang w:val="nl-NL"/>
          </w:rPr>
          <w:delText xml:space="preserve">was </w:delText>
        </w:r>
        <w:r w:rsidR="00C43F7C" w:rsidDel="00DE52C8">
          <w:rPr>
            <w:lang w:val="nl-NL"/>
          </w:rPr>
          <w:delText>opge</w:delText>
        </w:r>
        <w:r w:rsidRPr="003074E1" w:rsidDel="00DE52C8">
          <w:rPr>
            <w:lang w:val="nl-NL"/>
          </w:rPr>
          <w:delText xml:space="preserve">reguleerd bij </w:delText>
        </w:r>
      </w:del>
      <w:r w:rsidRPr="003074E1">
        <w:rPr>
          <w:lang w:val="nl-NL"/>
        </w:rPr>
        <w:t xml:space="preserve">huidige rokers </w:t>
      </w:r>
      <w:del w:id="187" w:author="Brandsma, CA" w:date="2024-12-16T13:45:00Z" w16du:dateUtc="2024-12-16T12:45:00Z">
        <w:r w:rsidRPr="003074E1" w:rsidDel="00DE52C8">
          <w:rPr>
            <w:lang w:val="nl-NL"/>
          </w:rPr>
          <w:delText xml:space="preserve">met COPD </w:delText>
        </w:r>
      </w:del>
      <w:r w:rsidRPr="003074E1">
        <w:rPr>
          <w:lang w:val="nl-NL"/>
        </w:rPr>
        <w:t xml:space="preserve">en niet </w:t>
      </w:r>
      <w:del w:id="188" w:author="Brandsma, CA" w:date="2024-12-16T13:45:00Z" w16du:dateUtc="2024-12-16T12:45:00Z">
        <w:r w:rsidRPr="003074E1" w:rsidDel="00DE52C8">
          <w:rPr>
            <w:lang w:val="nl-NL"/>
          </w:rPr>
          <w:delText xml:space="preserve">bij </w:delText>
        </w:r>
      </w:del>
      <w:ins w:id="189" w:author="Brandsma, CA" w:date="2024-12-16T13:45:00Z" w16du:dateUtc="2024-12-16T12:45:00Z">
        <w:r w:rsidR="00DE52C8">
          <w:rPr>
            <w:lang w:val="nl-NL"/>
          </w:rPr>
          <w:t>in</w:t>
        </w:r>
        <w:r w:rsidR="00DE52C8" w:rsidRPr="003074E1">
          <w:rPr>
            <w:lang w:val="nl-NL"/>
          </w:rPr>
          <w:t xml:space="preserve"> </w:t>
        </w:r>
      </w:ins>
      <w:del w:id="190" w:author="Brandsma, CA" w:date="2024-12-16T13:46:00Z" w16du:dateUtc="2024-12-16T12:46:00Z">
        <w:r w:rsidRPr="003074E1" w:rsidDel="00DE52C8">
          <w:rPr>
            <w:lang w:val="nl-NL"/>
          </w:rPr>
          <w:delText xml:space="preserve">asymptomatische </w:delText>
        </w:r>
      </w:del>
      <w:ins w:id="191" w:author="Brandsma, CA" w:date="2024-12-16T13:46:00Z" w16du:dateUtc="2024-12-16T12:46:00Z">
        <w:r w:rsidR="00DE52C8">
          <w:rPr>
            <w:lang w:val="nl-NL"/>
          </w:rPr>
          <w:t>‘gezonde’</w:t>
        </w:r>
      </w:ins>
      <w:del w:id="192" w:author="Brandsma, CA" w:date="2024-12-16T13:46:00Z" w16du:dateUtc="2024-12-16T12:46:00Z">
        <w:r w:rsidRPr="003074E1" w:rsidDel="00DE52C8">
          <w:rPr>
            <w:lang w:val="nl-NL"/>
          </w:rPr>
          <w:delText>rokers in vergelijking met ex-/nooit-rokers</w:delText>
        </w:r>
      </w:del>
      <w:r w:rsidRPr="003074E1">
        <w:rPr>
          <w:lang w:val="nl-NL"/>
        </w:rPr>
        <w:t>. MiR-31-3p zou een beschermende rol kunnen spelen</w:t>
      </w:r>
      <w:ins w:id="193" w:author="Brandsma, CA" w:date="2024-12-16T13:46:00Z" w16du:dateUtc="2024-12-16T12:46:00Z">
        <w:r w:rsidR="00DE52C8">
          <w:rPr>
            <w:lang w:val="nl-NL"/>
          </w:rPr>
          <w:t xml:space="preserve"> in COPD</w:t>
        </w:r>
      </w:ins>
      <w:r w:rsidR="00D720EE">
        <w:rPr>
          <w:lang w:val="nl-NL"/>
        </w:rPr>
        <w:t>-</w:t>
      </w:r>
      <w:ins w:id="194" w:author="Brandsma, CA" w:date="2024-12-16T13:46:00Z" w16du:dateUtc="2024-12-16T12:46:00Z">
        <w:r w:rsidR="00DE52C8">
          <w:rPr>
            <w:lang w:val="nl-NL"/>
          </w:rPr>
          <w:t>rokers</w:t>
        </w:r>
      </w:ins>
      <w:r w:rsidRPr="003074E1">
        <w:rPr>
          <w:lang w:val="nl-NL"/>
        </w:rPr>
        <w:t xml:space="preserve"> via het verminderen van de PDE5A-expressie in de luchtwegen. </w:t>
      </w:r>
      <w:commentRangeStart w:id="195"/>
      <w:commentRangeStart w:id="196"/>
      <w:r w:rsidRPr="003074E1">
        <w:rPr>
          <w:lang w:val="nl-NL"/>
        </w:rPr>
        <w:t>Deze studie levert kandidaat miRNA's voor toekomstig onderzoek om te begrijpen hoe door roken veroorzaakte ontsteking de epigenetica beïnvloedt en hoe deze een rol kunnen spelen in de pathogenese van COPD.</w:t>
      </w:r>
      <w:commentRangeEnd w:id="195"/>
      <w:r w:rsidR="00DE52C8">
        <w:rPr>
          <w:rStyle w:val="CommentReference"/>
        </w:rPr>
        <w:commentReference w:id="195"/>
      </w:r>
      <w:commentRangeEnd w:id="196"/>
      <w:r w:rsidR="00B62841">
        <w:rPr>
          <w:rStyle w:val="CommentReference"/>
        </w:rPr>
        <w:commentReference w:id="196"/>
      </w:r>
    </w:p>
    <w:p w14:paraId="5F13A638" w14:textId="6B8C3803" w:rsidR="003074E1" w:rsidRDefault="003074E1" w:rsidP="00946C8D">
      <w:pPr>
        <w:rPr>
          <w:lang w:val="nl-NL"/>
        </w:rPr>
      </w:pPr>
      <w:r w:rsidRPr="003074E1">
        <w:rPr>
          <w:lang w:val="nl-NL"/>
        </w:rPr>
        <w:t xml:space="preserve">In </w:t>
      </w:r>
      <w:r w:rsidRPr="003074E1">
        <w:rPr>
          <w:b/>
          <w:bCs/>
          <w:lang w:val="nl-NL"/>
        </w:rPr>
        <w:t>Hoofdstuk 6</w:t>
      </w:r>
      <w:r w:rsidRPr="003074E1">
        <w:rPr>
          <w:lang w:val="nl-NL"/>
        </w:rPr>
        <w:t xml:space="preserve"> identificeerden we</w:t>
      </w:r>
      <w:ins w:id="197" w:author="Brandsma, CA" w:date="2024-12-16T13:47:00Z" w16du:dateUtc="2024-12-16T12:47:00Z">
        <w:r w:rsidR="00DE52C8">
          <w:rPr>
            <w:lang w:val="nl-NL"/>
          </w:rPr>
          <w:t xml:space="preserve"> veranderingen in DNA methylatie </w:t>
        </w:r>
      </w:ins>
      <w:r w:rsidRPr="003074E1">
        <w:rPr>
          <w:lang w:val="nl-NL"/>
        </w:rPr>
        <w:t xml:space="preserve"> </w:t>
      </w:r>
      <w:del w:id="198" w:author="Brandsma, CA" w:date="2024-12-16T13:48:00Z" w16du:dateUtc="2024-12-16T12:48:00Z">
        <w:r w:rsidRPr="003074E1" w:rsidDel="00DE52C8">
          <w:rPr>
            <w:lang w:val="nl-NL"/>
          </w:rPr>
          <w:delText>CpG</w:delText>
        </w:r>
        <w:r w:rsidR="005F3029" w:rsidDel="00DE52C8">
          <w:rPr>
            <w:lang w:val="nl-NL"/>
          </w:rPr>
          <w:delText>-plaatsen</w:delText>
        </w:r>
        <w:r w:rsidRPr="003074E1" w:rsidDel="00DE52C8">
          <w:rPr>
            <w:lang w:val="nl-NL"/>
          </w:rPr>
          <w:delText xml:space="preserve"> </w:delText>
        </w:r>
      </w:del>
      <w:r w:rsidRPr="003074E1">
        <w:rPr>
          <w:lang w:val="nl-NL"/>
        </w:rPr>
        <w:t xml:space="preserve">die geassocieerd zijn met de aanwezigheid van COPD en de ernst van de ziekte. Met de aanwezigheid van COPD identificeerden we </w:t>
      </w:r>
      <w:ins w:id="199" w:author="Brandsma, CA" w:date="2024-12-16T13:48:00Z" w16du:dateUtc="2024-12-16T12:48:00Z">
        <w:r w:rsidR="00DE52C8">
          <w:rPr>
            <w:lang w:val="nl-NL"/>
          </w:rPr>
          <w:t xml:space="preserve">op </w:t>
        </w:r>
      </w:ins>
      <w:r w:rsidRPr="003074E1">
        <w:rPr>
          <w:lang w:val="nl-NL"/>
        </w:rPr>
        <w:t>zes</w:t>
      </w:r>
      <w:ins w:id="200" w:author="Brandsma, CA" w:date="2024-12-16T13:48:00Z" w16du:dateUtc="2024-12-16T12:48:00Z">
        <w:r w:rsidR="00DE52C8">
          <w:rPr>
            <w:lang w:val="nl-NL"/>
          </w:rPr>
          <w:t xml:space="preserve"> plaatsen in het</w:t>
        </w:r>
      </w:ins>
      <w:r w:rsidRPr="003074E1">
        <w:rPr>
          <w:lang w:val="nl-NL"/>
        </w:rPr>
        <w:t xml:space="preserve"> DNA</w:t>
      </w:r>
      <w:r w:rsidR="00D720EE">
        <w:rPr>
          <w:lang w:val="nl-NL"/>
        </w:rPr>
        <w:t>-</w:t>
      </w:r>
      <w:ins w:id="201" w:author="Brandsma, CA" w:date="2024-12-16T13:48:00Z" w16du:dateUtc="2024-12-16T12:48:00Z">
        <w:r w:rsidR="00DE52C8">
          <w:rPr>
            <w:lang w:val="nl-NL"/>
          </w:rPr>
          <w:t>verandering in</w:t>
        </w:r>
      </w:ins>
      <w:r w:rsidRPr="003074E1">
        <w:rPr>
          <w:lang w:val="nl-NL"/>
        </w:rPr>
        <w:t xml:space="preserve"> methylerings</w:t>
      </w:r>
      <w:del w:id="202" w:author="Brandsma, CA" w:date="2024-12-16T13:48:00Z" w16du:dateUtc="2024-12-16T12:48:00Z">
        <w:r w:rsidRPr="003074E1" w:rsidDel="00DE52C8">
          <w:rPr>
            <w:lang w:val="nl-NL"/>
          </w:rPr>
          <w:delText>plaatsen</w:delText>
        </w:r>
      </w:del>
      <w:ins w:id="203" w:author="Brandsma, CA" w:date="2024-12-16T13:49:00Z" w16du:dateUtc="2024-12-16T12:49:00Z">
        <w:r w:rsidR="00DE52C8">
          <w:rPr>
            <w:lang w:val="nl-NL"/>
          </w:rPr>
          <w:t>, waarvan</w:t>
        </w:r>
      </w:ins>
      <w:r w:rsidRPr="003074E1">
        <w:rPr>
          <w:lang w:val="nl-NL"/>
        </w:rPr>
        <w:t xml:space="preserve"> </w:t>
      </w:r>
      <w:del w:id="204" w:author="Brandsma, CA" w:date="2024-12-16T13:49:00Z" w16du:dateUtc="2024-12-16T12:49:00Z">
        <w:r w:rsidRPr="003074E1" w:rsidDel="00DE52C8">
          <w:rPr>
            <w:lang w:val="nl-NL"/>
          </w:rPr>
          <w:delText xml:space="preserve">in </w:delText>
        </w:r>
      </w:del>
      <w:r w:rsidRPr="003074E1">
        <w:rPr>
          <w:lang w:val="nl-NL"/>
        </w:rPr>
        <w:t>vijf</w:t>
      </w:r>
      <w:ins w:id="205" w:author="Brandsma, CA" w:date="2024-12-16T13:49:00Z" w16du:dateUtc="2024-12-16T12:49:00Z">
        <w:r w:rsidR="00DE52C8">
          <w:rPr>
            <w:lang w:val="nl-NL"/>
          </w:rPr>
          <w:t xml:space="preserve"> in </w:t>
        </w:r>
      </w:ins>
      <w:r w:rsidRPr="003074E1">
        <w:rPr>
          <w:lang w:val="nl-NL"/>
        </w:rPr>
        <w:t xml:space="preserve">genen die betrokken zijn bij gladde </w:t>
      </w:r>
      <w:r w:rsidRPr="003074E1">
        <w:rPr>
          <w:lang w:val="nl-NL"/>
        </w:rPr>
        <w:lastRenderedPageBreak/>
        <w:t xml:space="preserve">spiercontractie, corticosteroïd metabolisme en regeneratie, en cellulaire differentiatie. </w:t>
      </w:r>
      <w:ins w:id="206" w:author="Brandsma, CA" w:date="2024-12-16T13:49:00Z" w16du:dateUtc="2024-12-16T12:49:00Z">
        <w:r w:rsidR="00DE52C8">
          <w:rPr>
            <w:lang w:val="nl-NL"/>
          </w:rPr>
          <w:t xml:space="preserve">Daarnaast </w:t>
        </w:r>
      </w:ins>
      <w:ins w:id="207" w:author="Brandsma, CA" w:date="2024-12-16T13:50:00Z" w16du:dateUtc="2024-12-16T12:50:00Z">
        <w:r w:rsidR="00DE52C8">
          <w:rPr>
            <w:lang w:val="nl-NL"/>
          </w:rPr>
          <w:t xml:space="preserve">onderzochten we de </w:t>
        </w:r>
      </w:ins>
      <w:del w:id="208" w:author="Brandsma, CA" w:date="2024-12-16T13:50:00Z" w16du:dateUtc="2024-12-16T12:50:00Z">
        <w:r w:rsidRPr="003074E1" w:rsidDel="00DE52C8">
          <w:rPr>
            <w:lang w:val="nl-NL"/>
          </w:rPr>
          <w:delText xml:space="preserve">We voerden ook een eQTM analyse uit, die geen </w:delText>
        </w:r>
      </w:del>
      <w:ins w:id="209" w:author="Brandsma, CA" w:date="2024-12-16T13:50:00Z" w16du:dateUtc="2024-12-16T12:50:00Z">
        <w:r w:rsidR="00DE52C8">
          <w:rPr>
            <w:lang w:val="nl-NL"/>
          </w:rPr>
          <w:t xml:space="preserve">de </w:t>
        </w:r>
      </w:ins>
      <w:r w:rsidRPr="003074E1">
        <w:rPr>
          <w:lang w:val="nl-NL"/>
        </w:rPr>
        <w:t xml:space="preserve">correlatie </w:t>
      </w:r>
      <w:del w:id="210" w:author="Brandsma, CA" w:date="2024-12-16T13:50:00Z" w16du:dateUtc="2024-12-16T12:50:00Z">
        <w:r w:rsidRPr="003074E1" w:rsidDel="00DE52C8">
          <w:rPr>
            <w:lang w:val="nl-NL"/>
          </w:rPr>
          <w:delText xml:space="preserve">liet zien </w:delText>
        </w:r>
      </w:del>
      <w:r w:rsidRPr="003074E1">
        <w:rPr>
          <w:lang w:val="nl-NL"/>
        </w:rPr>
        <w:t xml:space="preserve">tussen de </w:t>
      </w:r>
      <w:ins w:id="211" w:author="Brandsma, CA" w:date="2024-12-16T13:50:00Z" w16du:dateUtc="2024-12-16T12:50:00Z">
        <w:r w:rsidR="00DE52C8">
          <w:rPr>
            <w:lang w:val="nl-NL"/>
          </w:rPr>
          <w:t xml:space="preserve">methylatie veranderingen in het DNA en de </w:t>
        </w:r>
      </w:ins>
      <w:r w:rsidRPr="003074E1">
        <w:rPr>
          <w:lang w:val="nl-NL"/>
        </w:rPr>
        <w:t>expressie van de</w:t>
      </w:r>
      <w:del w:id="212" w:author="Brandsma, CA" w:date="2024-12-16T13:50:00Z" w16du:dateUtc="2024-12-16T12:50:00Z">
        <w:r w:rsidRPr="003074E1" w:rsidDel="00DE52C8">
          <w:rPr>
            <w:lang w:val="nl-NL"/>
          </w:rPr>
          <w:delText>ze</w:delText>
        </w:r>
      </w:del>
      <w:r w:rsidRPr="003074E1">
        <w:rPr>
          <w:lang w:val="nl-NL"/>
        </w:rPr>
        <w:t xml:space="preserve"> genen</w:t>
      </w:r>
      <w:ins w:id="213" w:author="Brandsma, CA" w:date="2024-12-16T13:50:00Z" w16du:dateUtc="2024-12-16T12:50:00Z">
        <w:r w:rsidR="00DE52C8">
          <w:rPr>
            <w:lang w:val="nl-NL"/>
          </w:rPr>
          <w:t xml:space="preserve"> die g</w:t>
        </w:r>
      </w:ins>
      <w:ins w:id="214" w:author="Brandsma, CA" w:date="2024-12-16T13:51:00Z" w16du:dateUtc="2024-12-16T12:51:00Z">
        <w:r w:rsidR="00DE52C8">
          <w:rPr>
            <w:lang w:val="nl-NL"/>
          </w:rPr>
          <w:t>elegen zijn in dat deel van het DNA</w:t>
        </w:r>
      </w:ins>
      <w:del w:id="215" w:author="Brandsma, CA" w:date="2024-12-16T13:50:00Z" w16du:dateUtc="2024-12-16T12:50:00Z">
        <w:r w:rsidRPr="003074E1" w:rsidDel="00DE52C8">
          <w:rPr>
            <w:lang w:val="nl-NL"/>
          </w:rPr>
          <w:delText xml:space="preserve"> en methyleringsniveaus</w:delText>
        </w:r>
      </w:del>
      <w:r w:rsidRPr="003074E1">
        <w:rPr>
          <w:lang w:val="nl-NL"/>
        </w:rPr>
        <w:t xml:space="preserve">. We identificeerden </w:t>
      </w:r>
      <w:del w:id="216" w:author="Brandsma, CA" w:date="2024-12-16T13:53:00Z" w16du:dateUtc="2024-12-16T12:53:00Z">
        <w:r w:rsidRPr="003074E1" w:rsidDel="00DE52C8">
          <w:rPr>
            <w:lang w:val="nl-NL"/>
          </w:rPr>
          <w:delText xml:space="preserve">25 </w:delText>
        </w:r>
      </w:del>
      <w:ins w:id="217" w:author="Brandsma, CA" w:date="2024-12-16T13:53:00Z" w16du:dateUtc="2024-12-16T12:53:00Z">
        <w:r w:rsidR="00DE52C8">
          <w:rPr>
            <w:lang w:val="nl-NL"/>
          </w:rPr>
          <w:t>81</w:t>
        </w:r>
      </w:ins>
      <w:ins w:id="218" w:author="Brandsma, CA" w:date="2024-12-16T13:54:00Z" w16du:dateUtc="2024-12-16T12:54:00Z">
        <w:r w:rsidR="00DE52C8">
          <w:rPr>
            <w:lang w:val="nl-NL"/>
          </w:rPr>
          <w:t>9</w:t>
        </w:r>
      </w:ins>
      <w:ins w:id="219" w:author="Brandsma, CA" w:date="2024-12-16T13:53:00Z" w16du:dateUtc="2024-12-16T12:53:00Z">
        <w:r w:rsidR="00DE52C8" w:rsidRPr="003074E1">
          <w:rPr>
            <w:lang w:val="nl-NL"/>
          </w:rPr>
          <w:t xml:space="preserve"> </w:t>
        </w:r>
      </w:ins>
      <w:ins w:id="220" w:author="Brandsma, CA" w:date="2024-12-16T13:52:00Z" w16du:dateUtc="2024-12-16T12:52:00Z">
        <w:r w:rsidR="00DE52C8">
          <w:rPr>
            <w:lang w:val="nl-NL"/>
          </w:rPr>
          <w:t>m</w:t>
        </w:r>
      </w:ins>
      <w:ins w:id="221" w:author="Brandsma, CA" w:date="2024-12-16T13:51:00Z" w16du:dateUtc="2024-12-16T12:51:00Z">
        <w:r w:rsidR="00DE52C8">
          <w:rPr>
            <w:lang w:val="nl-NL"/>
          </w:rPr>
          <w:t>ethylatie</w:t>
        </w:r>
      </w:ins>
      <w:ins w:id="222" w:author="Brandsma, CA" w:date="2024-12-16T13:52:00Z" w16du:dateUtc="2024-12-16T12:52:00Z">
        <w:r w:rsidR="00DE52C8">
          <w:rPr>
            <w:lang w:val="nl-NL"/>
          </w:rPr>
          <w:t xml:space="preserve">-gen expressie correlaties </w:t>
        </w:r>
      </w:ins>
      <w:del w:id="223" w:author="Brandsma, CA" w:date="2024-12-16T13:53:00Z" w16du:dateUtc="2024-12-16T12:53:00Z">
        <w:r w:rsidRPr="003074E1" w:rsidDel="00DE52C8">
          <w:rPr>
            <w:lang w:val="nl-NL"/>
          </w:rPr>
          <w:delText xml:space="preserve">en 3954 </w:delText>
        </w:r>
      </w:del>
      <w:del w:id="224" w:author="Brandsma, CA" w:date="2024-12-16T13:52:00Z" w16du:dateUtc="2024-12-16T12:52:00Z">
        <w:r w:rsidRPr="003074E1" w:rsidDel="00DE52C8">
          <w:rPr>
            <w:lang w:val="nl-NL"/>
          </w:rPr>
          <w:delText>DNA-methylerings</w:delText>
        </w:r>
        <w:r w:rsidR="005F3029" w:rsidDel="00DE52C8">
          <w:rPr>
            <w:lang w:val="nl-NL"/>
          </w:rPr>
          <w:delText>-plaatsen</w:delText>
        </w:r>
        <w:r w:rsidRPr="003074E1" w:rsidDel="00DE52C8">
          <w:rPr>
            <w:lang w:val="nl-NL"/>
          </w:rPr>
          <w:delText xml:space="preserve"> die geassocieerd waren met de ernst van de ziekte, gemeten aan de hand van respectievelijk FEV</w:delText>
        </w:r>
        <w:r w:rsidRPr="005F3029" w:rsidDel="00DE52C8">
          <w:rPr>
            <w:vertAlign w:val="subscript"/>
            <w:lang w:val="nl-NL"/>
          </w:rPr>
          <w:delText>1</w:delText>
        </w:r>
        <w:r w:rsidRPr="003074E1" w:rsidDel="00DE52C8">
          <w:rPr>
            <w:lang w:val="nl-NL"/>
          </w:rPr>
          <w:delText xml:space="preserve"> % pred en</w:delText>
        </w:r>
      </w:del>
      <w:ins w:id="225" w:author="Brandsma, CA" w:date="2024-12-16T13:52:00Z" w16du:dateUtc="2024-12-16T12:52:00Z">
        <w:r w:rsidR="00DE52C8">
          <w:rPr>
            <w:lang w:val="nl-NL"/>
          </w:rPr>
          <w:t>voor</w:t>
        </w:r>
      </w:ins>
      <w:r w:rsidRPr="003074E1">
        <w:rPr>
          <w:lang w:val="nl-NL"/>
        </w:rPr>
        <w:t xml:space="preserve"> </w:t>
      </w:r>
      <w:ins w:id="226" w:author="Brandsma, CA" w:date="2024-12-16T13:54:00Z" w16du:dateUtc="2024-12-16T12:54:00Z">
        <w:r w:rsidR="00DE52C8" w:rsidRPr="003074E1">
          <w:rPr>
            <w:lang w:val="nl-NL"/>
          </w:rPr>
          <w:t>FEV1 % pred</w:t>
        </w:r>
        <w:r w:rsidR="00DE52C8">
          <w:rPr>
            <w:lang w:val="nl-NL"/>
          </w:rPr>
          <w:t xml:space="preserve"> en</w:t>
        </w:r>
        <w:r w:rsidR="00DE52C8" w:rsidRPr="003074E1">
          <w:rPr>
            <w:lang w:val="nl-NL"/>
          </w:rPr>
          <w:t xml:space="preserve"> </w:t>
        </w:r>
      </w:ins>
      <w:r w:rsidRPr="003074E1">
        <w:rPr>
          <w:lang w:val="nl-NL"/>
        </w:rPr>
        <w:t>RV/TLC % pred</w:t>
      </w:r>
      <w:ins w:id="227" w:author="Brandsma, CA" w:date="2024-12-16T13:52:00Z" w16du:dateUtc="2024-12-16T12:52:00Z">
        <w:r w:rsidR="00DE52C8">
          <w:rPr>
            <w:lang w:val="nl-NL"/>
          </w:rPr>
          <w:t xml:space="preserve">, </w:t>
        </w:r>
      </w:ins>
      <w:ins w:id="228" w:author="Brandsma, CA" w:date="2024-12-16T13:54:00Z" w16du:dateUtc="2024-12-16T12:54:00Z">
        <w:r w:rsidR="00DE52C8">
          <w:rPr>
            <w:lang w:val="nl-NL"/>
          </w:rPr>
          <w:t xml:space="preserve">welke </w:t>
        </w:r>
      </w:ins>
      <w:ins w:id="229" w:author="Brandsma, CA" w:date="2024-12-16T13:53:00Z" w16du:dateUtc="2024-12-16T12:53:00Z">
        <w:r w:rsidR="00DE52C8">
          <w:rPr>
            <w:lang w:val="nl-NL"/>
          </w:rPr>
          <w:t>belangrijke</w:t>
        </w:r>
      </w:ins>
      <w:ins w:id="230" w:author="Brandsma, CA" w:date="2024-12-16T13:52:00Z" w16du:dateUtc="2024-12-16T12:52:00Z">
        <w:r w:rsidR="00DE52C8">
          <w:rPr>
            <w:lang w:val="nl-NL"/>
          </w:rPr>
          <w:t xml:space="preserve"> l</w:t>
        </w:r>
      </w:ins>
      <w:ins w:id="231" w:author="Brandsma, CA" w:date="2024-12-16T13:53:00Z" w16du:dateUtc="2024-12-16T12:53:00Z">
        <w:r w:rsidR="00DE52C8">
          <w:rPr>
            <w:lang w:val="nl-NL"/>
          </w:rPr>
          <w:t>ongfunctie parameter</w:t>
        </w:r>
      </w:ins>
      <w:ins w:id="232" w:author="Brandsma, CA" w:date="2024-12-16T13:54:00Z" w16du:dateUtc="2024-12-16T12:54:00Z">
        <w:r w:rsidR="00DE52C8">
          <w:rPr>
            <w:lang w:val="nl-NL"/>
          </w:rPr>
          <w:t>s zijn</w:t>
        </w:r>
      </w:ins>
      <w:ins w:id="233" w:author="Brandsma, CA" w:date="2024-12-16T13:53:00Z" w16du:dateUtc="2024-12-16T12:53:00Z">
        <w:r w:rsidR="00DE52C8">
          <w:rPr>
            <w:lang w:val="nl-NL"/>
          </w:rPr>
          <w:t xml:space="preserve"> voor de ernst van COPD</w:t>
        </w:r>
      </w:ins>
      <w:del w:id="234" w:author="Brandsma, CA" w:date="2024-12-16T13:52:00Z" w16du:dateUtc="2024-12-16T12:52:00Z">
        <w:r w:rsidRPr="003074E1" w:rsidDel="00DE52C8">
          <w:rPr>
            <w:lang w:val="nl-NL"/>
          </w:rPr>
          <w:delText>.</w:delText>
        </w:r>
      </w:del>
      <w:r w:rsidRPr="003074E1">
        <w:rPr>
          <w:lang w:val="nl-NL"/>
        </w:rPr>
        <w:t xml:space="preserve"> </w:t>
      </w:r>
      <w:del w:id="235" w:author="Brandsma, CA" w:date="2024-12-16T13:54:00Z" w16du:dateUtc="2024-12-16T12:54:00Z">
        <w:r w:rsidRPr="003074E1" w:rsidDel="00DE52C8">
          <w:rPr>
            <w:lang w:val="nl-NL"/>
          </w:rPr>
          <w:delText xml:space="preserve">Voor deze CpG-plaatsen vonden we significante eQTM's (twee voor FEV1 % pred en 817 voor RV/TLC % pred) </w:delText>
        </w:r>
      </w:del>
      <w:ins w:id="236" w:author="Brandsma, CA" w:date="2024-12-16T13:55:00Z" w16du:dateUtc="2024-12-16T12:55:00Z">
        <w:r w:rsidR="00DE52C8">
          <w:rPr>
            <w:lang w:val="nl-NL"/>
          </w:rPr>
          <w:t xml:space="preserve">, </w:t>
        </w:r>
      </w:ins>
      <w:r w:rsidRPr="003074E1">
        <w:rPr>
          <w:lang w:val="nl-NL"/>
        </w:rPr>
        <w:t>die gerelateerd zijn aan genen die een rol spelen in het immuunsysteem en signaaltransductieroutes, allemaal belangrijke processen die betrokken zijn bij COPD. Deze bevindingen to</w:t>
      </w:r>
      <w:ins w:id="237" w:author="Brandsma, CA" w:date="2024-12-16T13:55:00Z" w16du:dateUtc="2024-12-16T12:55:00Z">
        <w:r w:rsidR="003A0DBC">
          <w:rPr>
            <w:lang w:val="nl-NL"/>
          </w:rPr>
          <w:t>ond</w:t>
        </w:r>
      </w:ins>
      <w:del w:id="238" w:author="Brandsma, CA" w:date="2024-12-16T13:55:00Z" w16du:dateUtc="2024-12-16T12:55:00Z">
        <w:r w:rsidRPr="003074E1" w:rsidDel="003A0DBC">
          <w:rPr>
            <w:lang w:val="nl-NL"/>
          </w:rPr>
          <w:delText>n</w:delText>
        </w:r>
      </w:del>
      <w:r w:rsidRPr="003074E1">
        <w:rPr>
          <w:lang w:val="nl-NL"/>
        </w:rPr>
        <w:t>en aan dat DNA-methyl</w:t>
      </w:r>
      <w:ins w:id="239" w:author="Brandsma, CA" w:date="2024-12-16T13:55:00Z" w16du:dateUtc="2024-12-16T12:55:00Z">
        <w:r w:rsidR="003A0DBC">
          <w:rPr>
            <w:lang w:val="nl-NL"/>
          </w:rPr>
          <w:t xml:space="preserve">atie </w:t>
        </w:r>
      </w:ins>
      <w:del w:id="240" w:author="Brandsma, CA" w:date="2024-12-16T13:55:00Z" w16du:dateUtc="2024-12-16T12:55:00Z">
        <w:r w:rsidRPr="003074E1" w:rsidDel="003A0DBC">
          <w:rPr>
            <w:lang w:val="nl-NL"/>
          </w:rPr>
          <w:delText>erings</w:delText>
        </w:r>
      </w:del>
      <w:r w:rsidRPr="003074E1">
        <w:rPr>
          <w:lang w:val="nl-NL"/>
        </w:rPr>
        <w:t>veranderingen geassocieerd zijn met zowel de aanwezigheid als de ernst van COPD en mogelijk betrokken zijn bij de ontwikkeling van COPD.</w:t>
      </w:r>
    </w:p>
    <w:p w14:paraId="2D7F0F73" w14:textId="08528AA6" w:rsidR="003074E1" w:rsidRPr="003074E1" w:rsidRDefault="003074E1" w:rsidP="003074E1">
      <w:pPr>
        <w:rPr>
          <w:lang w:val="nl-NL"/>
        </w:rPr>
      </w:pPr>
      <w:r w:rsidRPr="003074E1">
        <w:rPr>
          <w:lang w:val="nl-NL"/>
        </w:rPr>
        <w:t xml:space="preserve">In </w:t>
      </w:r>
      <w:r w:rsidR="005F3029">
        <w:rPr>
          <w:b/>
          <w:bCs/>
          <w:lang w:val="nl-NL"/>
        </w:rPr>
        <w:t>H</w:t>
      </w:r>
      <w:r w:rsidRPr="003074E1">
        <w:rPr>
          <w:b/>
          <w:bCs/>
          <w:lang w:val="nl-NL"/>
        </w:rPr>
        <w:t>oofdstuk 7</w:t>
      </w:r>
      <w:r w:rsidRPr="003074E1">
        <w:rPr>
          <w:lang w:val="nl-NL"/>
        </w:rPr>
        <w:t xml:space="preserve"> onderzochten we de </w:t>
      </w:r>
      <w:ins w:id="241" w:author="Brandsma, CA" w:date="2024-12-16T13:56:00Z" w16du:dateUtc="2024-12-16T12:56:00Z">
        <w:r w:rsidR="00BB080E">
          <w:rPr>
            <w:lang w:val="nl-NL"/>
          </w:rPr>
          <w:t xml:space="preserve">invloed van langdurige behandeling met </w:t>
        </w:r>
      </w:ins>
      <w:r w:rsidR="00F04738">
        <w:rPr>
          <w:lang w:val="nl-NL"/>
        </w:rPr>
        <w:t>inhalatiecorticosteroïden</w:t>
      </w:r>
      <w:ins w:id="242" w:author="Brandsma, CA" w:date="2024-12-16T13:56:00Z" w16du:dateUtc="2024-12-16T12:56:00Z">
        <w:r w:rsidR="007226D0">
          <w:rPr>
            <w:lang w:val="nl-NL"/>
          </w:rPr>
          <w:t xml:space="preserve"> </w:t>
        </w:r>
      </w:ins>
      <w:ins w:id="243" w:author="Brandsma, CA" w:date="2024-12-16T13:57:00Z" w16du:dateUtc="2024-12-16T12:57:00Z">
        <w:r w:rsidR="007226D0">
          <w:rPr>
            <w:lang w:val="nl-NL"/>
          </w:rPr>
          <w:t xml:space="preserve">(ICS) en het effect van staken van deze behandeling, </w:t>
        </w:r>
      </w:ins>
      <w:ins w:id="244" w:author="Brandsma, CA" w:date="2024-12-16T13:56:00Z" w16du:dateUtc="2024-12-16T12:56:00Z">
        <w:r w:rsidR="007226D0">
          <w:rPr>
            <w:lang w:val="nl-NL"/>
          </w:rPr>
          <w:t xml:space="preserve">op de veranderingen in </w:t>
        </w:r>
      </w:ins>
      <w:del w:id="245" w:author="Brandsma, CA" w:date="2024-12-16T13:57:00Z" w16du:dateUtc="2024-12-16T12:57:00Z">
        <w:r w:rsidRPr="003074E1" w:rsidDel="007226D0">
          <w:rPr>
            <w:lang w:val="nl-NL"/>
          </w:rPr>
          <w:delText xml:space="preserve">longitudinale veranderingen in </w:delText>
        </w:r>
      </w:del>
      <w:r w:rsidRPr="003074E1">
        <w:rPr>
          <w:lang w:val="nl-NL"/>
        </w:rPr>
        <w:t>DNA-methyl</w:t>
      </w:r>
      <w:r w:rsidR="00562E46">
        <w:rPr>
          <w:lang w:val="nl-NL"/>
        </w:rPr>
        <w:t>atie</w:t>
      </w:r>
      <w:r w:rsidRPr="003074E1">
        <w:rPr>
          <w:lang w:val="nl-NL"/>
        </w:rPr>
        <w:t xml:space="preserve"> in </w:t>
      </w:r>
      <w:del w:id="246" w:author="Brandsma, CA" w:date="2024-12-16T13:57:00Z" w16du:dateUtc="2024-12-16T12:57:00Z">
        <w:r w:rsidRPr="003074E1" w:rsidDel="007226D0">
          <w:rPr>
            <w:lang w:val="nl-NL"/>
          </w:rPr>
          <w:delText>bronchiale biopten</w:delText>
        </w:r>
      </w:del>
      <w:ins w:id="247" w:author="Brandsma, CA" w:date="2024-12-16T13:57:00Z" w16du:dateUtc="2024-12-16T12:57:00Z">
        <w:r w:rsidR="007226D0">
          <w:rPr>
            <w:lang w:val="nl-NL"/>
          </w:rPr>
          <w:t>de luchtwegen</w:t>
        </w:r>
      </w:ins>
      <w:r w:rsidRPr="003074E1">
        <w:rPr>
          <w:lang w:val="nl-NL"/>
        </w:rPr>
        <w:t xml:space="preserve"> van COPD-patiënten</w:t>
      </w:r>
      <w:del w:id="248" w:author="Brandsma, CA" w:date="2024-12-16T13:57:00Z" w16du:dateUtc="2024-12-16T12:57:00Z">
        <w:r w:rsidRPr="003074E1" w:rsidDel="007226D0">
          <w:rPr>
            <w:lang w:val="nl-NL"/>
          </w:rPr>
          <w:delText xml:space="preserve"> tijdens een periode van ICS-behandeling</w:delText>
        </w:r>
        <w:r w:rsidR="00562E46" w:rsidDel="007226D0">
          <w:rPr>
            <w:lang w:val="nl-NL"/>
          </w:rPr>
          <w:delText>,</w:delText>
        </w:r>
        <w:r w:rsidRPr="003074E1" w:rsidDel="007226D0">
          <w:rPr>
            <w:lang w:val="nl-NL"/>
          </w:rPr>
          <w:delText xml:space="preserve"> en na het staken van de behandeling</w:delText>
        </w:r>
      </w:del>
      <w:r w:rsidRPr="003074E1">
        <w:rPr>
          <w:lang w:val="nl-NL"/>
        </w:rPr>
        <w:t xml:space="preserve">. In dit hoofdstuk vonden we dat ICS-behandeling </w:t>
      </w:r>
      <w:del w:id="249" w:author="Brandsma, CA" w:date="2024-12-16T13:57:00Z" w16du:dateUtc="2024-12-16T12:57:00Z">
        <w:r w:rsidRPr="003074E1" w:rsidDel="00836E01">
          <w:rPr>
            <w:lang w:val="nl-NL"/>
          </w:rPr>
          <w:delText xml:space="preserve">van matig tot ernstige COPD-patiënten </w:delText>
        </w:r>
      </w:del>
      <w:r w:rsidRPr="003074E1">
        <w:rPr>
          <w:lang w:val="nl-NL"/>
        </w:rPr>
        <w:t xml:space="preserve">geassocieerd was met </w:t>
      </w:r>
      <w:del w:id="250" w:author="Brandsma, CA" w:date="2024-12-16T13:58:00Z" w16du:dateUtc="2024-12-16T12:58:00Z">
        <w:r w:rsidRPr="003074E1" w:rsidDel="00836E01">
          <w:rPr>
            <w:lang w:val="nl-NL"/>
          </w:rPr>
          <w:delText xml:space="preserve">differentiële </w:delText>
        </w:r>
      </w:del>
      <w:ins w:id="251" w:author="Brandsma, CA" w:date="2024-12-16T13:58:00Z" w16du:dateUtc="2024-12-16T12:58:00Z">
        <w:r w:rsidR="00836E01">
          <w:rPr>
            <w:lang w:val="nl-NL"/>
          </w:rPr>
          <w:t>veranderingen in DNA</w:t>
        </w:r>
        <w:r w:rsidR="00836E01" w:rsidRPr="003074E1">
          <w:rPr>
            <w:lang w:val="nl-NL"/>
          </w:rPr>
          <w:t xml:space="preserve"> </w:t>
        </w:r>
      </w:ins>
      <w:r w:rsidRPr="003074E1">
        <w:rPr>
          <w:lang w:val="nl-NL"/>
        </w:rPr>
        <w:t>methyl</w:t>
      </w:r>
      <w:del w:id="252" w:author="Brandsma, CA" w:date="2024-12-16T13:58:00Z" w16du:dateUtc="2024-12-16T12:58:00Z">
        <w:r w:rsidRPr="003074E1" w:rsidDel="00836E01">
          <w:rPr>
            <w:lang w:val="nl-NL"/>
          </w:rPr>
          <w:delText>ering</w:delText>
        </w:r>
      </w:del>
      <w:ins w:id="253" w:author="Brandsma, CA" w:date="2024-12-16T13:58:00Z" w16du:dateUtc="2024-12-16T12:58:00Z">
        <w:r w:rsidR="00836E01">
          <w:rPr>
            <w:lang w:val="nl-NL"/>
          </w:rPr>
          <w:t>atie</w:t>
        </w:r>
      </w:ins>
      <w:r w:rsidRPr="003074E1">
        <w:rPr>
          <w:lang w:val="nl-NL"/>
        </w:rPr>
        <w:t xml:space="preserve"> </w:t>
      </w:r>
      <w:del w:id="254" w:author="Brandsma, CA" w:date="2024-12-16T13:58:00Z" w16du:dateUtc="2024-12-16T12:58:00Z">
        <w:r w:rsidRPr="003074E1" w:rsidDel="00836E01">
          <w:rPr>
            <w:lang w:val="nl-NL"/>
          </w:rPr>
          <w:delText>op CpG-</w:delText>
        </w:r>
        <w:r w:rsidR="00562E46" w:rsidDel="00836E01">
          <w:rPr>
            <w:lang w:val="nl-NL"/>
          </w:rPr>
          <w:delText xml:space="preserve">plaatsen </w:delText>
        </w:r>
      </w:del>
      <w:r w:rsidRPr="003074E1">
        <w:rPr>
          <w:lang w:val="nl-NL"/>
        </w:rPr>
        <w:t xml:space="preserve">in het hele genoom, met </w:t>
      </w:r>
      <w:del w:id="255" w:author="Brandsma, CA" w:date="2024-12-16T13:58:00Z" w16du:dateUtc="2024-12-16T12:58:00Z">
        <w:r w:rsidRPr="003074E1" w:rsidDel="001A17EB">
          <w:rPr>
            <w:lang w:val="nl-NL"/>
          </w:rPr>
          <w:delText xml:space="preserve">aanhoudende </w:delText>
        </w:r>
      </w:del>
      <w:r w:rsidRPr="003074E1">
        <w:rPr>
          <w:lang w:val="nl-NL"/>
        </w:rPr>
        <w:t xml:space="preserve">effecten </w:t>
      </w:r>
      <w:ins w:id="256" w:author="Brandsma, CA" w:date="2024-12-16T13:58:00Z" w16du:dateUtc="2024-12-16T12:58:00Z">
        <w:r w:rsidR="001A17EB">
          <w:rPr>
            <w:lang w:val="nl-NL"/>
          </w:rPr>
          <w:t xml:space="preserve">die aanhouden </w:t>
        </w:r>
      </w:ins>
      <w:r w:rsidRPr="003074E1">
        <w:rPr>
          <w:lang w:val="nl-NL"/>
        </w:rPr>
        <w:t xml:space="preserve">na het staken van de behandeling (93,6%). </w:t>
      </w:r>
      <w:del w:id="257" w:author="Brandsma, CA" w:date="2024-12-16T14:03:00Z" w16du:dateUtc="2024-12-16T13:03:00Z">
        <w:r w:rsidRPr="003074E1" w:rsidDel="0058511B">
          <w:rPr>
            <w:lang w:val="nl-NL"/>
          </w:rPr>
          <w:delText>We richt</w:delText>
        </w:r>
      </w:del>
      <w:del w:id="258" w:author="Brandsma, CA" w:date="2024-12-16T13:59:00Z" w16du:dateUtc="2024-12-16T12:59:00Z">
        <w:r w:rsidRPr="003074E1" w:rsidDel="004256E7">
          <w:rPr>
            <w:lang w:val="nl-NL"/>
          </w:rPr>
          <w:delText>ten</w:delText>
        </w:r>
      </w:del>
      <w:del w:id="259" w:author="Brandsma, CA" w:date="2024-12-16T14:03:00Z" w16du:dateUtc="2024-12-16T13:03:00Z">
        <w:r w:rsidRPr="003074E1" w:rsidDel="0058511B">
          <w:rPr>
            <w:lang w:val="nl-NL"/>
          </w:rPr>
          <w:delText xml:space="preserve"> </w:delText>
        </w:r>
      </w:del>
      <w:del w:id="260" w:author="Brandsma, CA" w:date="2024-12-16T14:00:00Z" w16du:dateUtc="2024-12-16T13:00:00Z">
        <w:r w:rsidRPr="003074E1" w:rsidDel="007810A3">
          <w:rPr>
            <w:lang w:val="nl-NL"/>
          </w:rPr>
          <w:delText xml:space="preserve">ons </w:delText>
        </w:r>
      </w:del>
      <w:del w:id="261" w:author="Brandsma, CA" w:date="2024-12-16T14:03:00Z" w16du:dateUtc="2024-12-16T13:03:00Z">
        <w:r w:rsidRPr="003074E1" w:rsidDel="0058511B">
          <w:rPr>
            <w:lang w:val="nl-NL"/>
          </w:rPr>
          <w:delText xml:space="preserve">op een deel (0,79%) van deze gemethyleerde </w:delText>
        </w:r>
        <w:r w:rsidR="00562E46" w:rsidDel="0058511B">
          <w:rPr>
            <w:lang w:val="nl-NL"/>
          </w:rPr>
          <w:delText>plaatsen</w:delText>
        </w:r>
        <w:r w:rsidRPr="003074E1" w:rsidDel="0058511B">
          <w:rPr>
            <w:lang w:val="nl-NL"/>
          </w:rPr>
          <w:delText xml:space="preserve"> die zich </w:delText>
        </w:r>
      </w:del>
      <w:del w:id="262" w:author="Brandsma, CA" w:date="2024-12-16T14:00:00Z" w16du:dateUtc="2024-12-16T13:00:00Z">
        <w:r w:rsidRPr="003074E1" w:rsidDel="007810A3">
          <w:rPr>
            <w:lang w:val="nl-NL"/>
          </w:rPr>
          <w:delText xml:space="preserve">binnen </w:delText>
        </w:r>
      </w:del>
      <w:del w:id="263" w:author="Brandsma, CA" w:date="2024-12-16T13:59:00Z" w16du:dateUtc="2024-12-16T12:59:00Z">
        <w:r w:rsidRPr="003074E1" w:rsidDel="007D17A5">
          <w:rPr>
            <w:lang w:val="nl-NL"/>
          </w:rPr>
          <w:delText>GR-</w:delText>
        </w:r>
      </w:del>
      <w:del w:id="264" w:author="Brandsma, CA" w:date="2024-12-16T14:01:00Z" w16du:dateUtc="2024-12-16T13:01:00Z">
        <w:r w:rsidRPr="003074E1" w:rsidDel="008125E0">
          <w:rPr>
            <w:lang w:val="nl-NL"/>
          </w:rPr>
          <w:delText xml:space="preserve">bindingsplaatsen bevonden en geassocieerd waren met lokale genexpressie om methyleringsveranderingen te onderzoeken die het werkingsmechanisme van corticosteroïden rechtstreeks kunnen beïnvloeden en de expressie van pro- en anti-inflammatoire genen kunnen dicteren. </w:delText>
        </w:r>
      </w:del>
      <w:ins w:id="265" w:author="Brandsma, CA" w:date="2024-12-16T14:01:00Z" w16du:dateUtc="2024-12-16T13:01:00Z">
        <w:r w:rsidR="008125E0">
          <w:rPr>
            <w:lang w:val="nl-NL"/>
          </w:rPr>
          <w:t>Het overgrote deel van de methylatie veranderingen bevond zich buiten de gebieden</w:t>
        </w:r>
      </w:ins>
      <w:ins w:id="266" w:author="Brandsma, CA" w:date="2024-12-16T14:03:00Z" w16du:dateUtc="2024-12-16T13:03:00Z">
        <w:r w:rsidR="0058511B">
          <w:rPr>
            <w:lang w:val="nl-NL"/>
          </w:rPr>
          <w:t xml:space="preserve"> waar de ICS kunnen binden</w:t>
        </w:r>
      </w:ins>
      <w:ins w:id="267" w:author="Brandsma, CA" w:date="2024-12-16T14:01:00Z" w16du:dateUtc="2024-12-16T13:01:00Z">
        <w:r w:rsidR="008125E0">
          <w:rPr>
            <w:lang w:val="nl-NL"/>
          </w:rPr>
          <w:t xml:space="preserve"> en zou </w:t>
        </w:r>
      </w:ins>
      <w:ins w:id="268" w:author="Brandsma, CA" w:date="2024-12-16T14:02:00Z" w16du:dateUtc="2024-12-16T13:02:00Z">
        <w:r w:rsidR="008125E0">
          <w:rPr>
            <w:lang w:val="nl-NL"/>
          </w:rPr>
          <w:t xml:space="preserve">mogelijk </w:t>
        </w:r>
      </w:ins>
      <w:del w:id="269" w:author="Brandsma, CA" w:date="2024-12-16T14:01:00Z" w16du:dateUtc="2024-12-16T13:01:00Z">
        <w:r w:rsidRPr="003074E1" w:rsidDel="008125E0">
          <w:rPr>
            <w:lang w:val="nl-NL"/>
          </w:rPr>
          <w:delText xml:space="preserve">Een groot deel van de methyleringsplaatsen bleek zich buiten de GR-bindingsplaatsen te bevinden. Hun </w:delText>
        </w:r>
      </w:del>
      <w:ins w:id="270" w:author="Brandsma, CA" w:date="2024-12-16T14:01:00Z" w16du:dateUtc="2024-12-16T13:01:00Z">
        <w:r w:rsidR="008125E0">
          <w:rPr>
            <w:lang w:val="nl-NL"/>
          </w:rPr>
          <w:t xml:space="preserve">een </w:t>
        </w:r>
      </w:ins>
      <w:r w:rsidRPr="003074E1">
        <w:rPr>
          <w:lang w:val="nl-NL"/>
        </w:rPr>
        <w:t xml:space="preserve">rol </w:t>
      </w:r>
      <w:del w:id="271" w:author="Brandsma, CA" w:date="2024-12-16T14:01:00Z" w16du:dateUtc="2024-12-16T13:01:00Z">
        <w:r w:rsidRPr="003074E1" w:rsidDel="008125E0">
          <w:rPr>
            <w:lang w:val="nl-NL"/>
          </w:rPr>
          <w:delText xml:space="preserve">zou </w:delText>
        </w:r>
      </w:del>
      <w:r w:rsidRPr="003074E1">
        <w:rPr>
          <w:lang w:val="nl-NL"/>
        </w:rPr>
        <w:t xml:space="preserve">kunnen </w:t>
      </w:r>
      <w:del w:id="272" w:author="Brandsma, CA" w:date="2024-12-16T14:02:00Z" w16du:dateUtc="2024-12-16T13:02:00Z">
        <w:r w:rsidRPr="003074E1" w:rsidDel="008125E0">
          <w:rPr>
            <w:lang w:val="nl-NL"/>
          </w:rPr>
          <w:delText>bestaan uit</w:delText>
        </w:r>
      </w:del>
      <w:ins w:id="273" w:author="Brandsma, CA" w:date="2024-12-16T14:02:00Z" w16du:dateUtc="2024-12-16T13:02:00Z">
        <w:r w:rsidR="008125E0">
          <w:rPr>
            <w:lang w:val="nl-NL"/>
          </w:rPr>
          <w:t>spelen in</w:t>
        </w:r>
      </w:ins>
      <w:r w:rsidRPr="003074E1">
        <w:rPr>
          <w:lang w:val="nl-NL"/>
        </w:rPr>
        <w:t xml:space="preserve"> </w:t>
      </w:r>
      <w:del w:id="274" w:author="Brandsma, CA" w:date="2024-12-16T14:02:00Z" w16du:dateUtc="2024-12-16T13:02:00Z">
        <w:r w:rsidRPr="003074E1" w:rsidDel="008125E0">
          <w:rPr>
            <w:lang w:val="nl-NL"/>
          </w:rPr>
          <w:delText>het</w:delText>
        </w:r>
      </w:del>
      <w:ins w:id="275" w:author="Brandsma, CA" w:date="2024-12-16T14:02:00Z" w16du:dateUtc="2024-12-16T13:02:00Z">
        <w:r w:rsidR="008125E0">
          <w:rPr>
            <w:lang w:val="nl-NL"/>
          </w:rPr>
          <w:t>de</w:t>
        </w:r>
      </w:ins>
      <w:r w:rsidRPr="003074E1">
        <w:rPr>
          <w:lang w:val="nl-NL"/>
        </w:rPr>
        <w:t xml:space="preserve"> indirect</w:t>
      </w:r>
      <w:ins w:id="276" w:author="Brandsma, CA" w:date="2024-12-16T14:02:00Z" w16du:dateUtc="2024-12-16T13:02:00Z">
        <w:r w:rsidR="008125E0">
          <w:rPr>
            <w:lang w:val="nl-NL"/>
          </w:rPr>
          <w:t>e</w:t>
        </w:r>
      </w:ins>
      <w:r w:rsidRPr="003074E1">
        <w:rPr>
          <w:lang w:val="nl-NL"/>
        </w:rPr>
        <w:t xml:space="preserve"> regul</w:t>
      </w:r>
      <w:del w:id="277" w:author="Brandsma, CA" w:date="2024-12-16T14:02:00Z" w16du:dateUtc="2024-12-16T13:02:00Z">
        <w:r w:rsidRPr="003074E1" w:rsidDel="008125E0">
          <w:rPr>
            <w:lang w:val="nl-NL"/>
          </w:rPr>
          <w:delText>eren</w:delText>
        </w:r>
      </w:del>
      <w:ins w:id="278" w:author="Brandsma, CA" w:date="2024-12-16T14:02:00Z" w16du:dateUtc="2024-12-16T13:02:00Z">
        <w:r w:rsidR="008125E0">
          <w:rPr>
            <w:lang w:val="nl-NL"/>
          </w:rPr>
          <w:t>atie</w:t>
        </w:r>
      </w:ins>
      <w:r w:rsidRPr="003074E1">
        <w:rPr>
          <w:lang w:val="nl-NL"/>
        </w:rPr>
        <w:t xml:space="preserve"> van ontstekingsremmende genen</w:t>
      </w:r>
      <w:del w:id="279" w:author="Brandsma, CA" w:date="2024-12-16T14:02:00Z" w16du:dateUtc="2024-12-16T13:02:00Z">
        <w:r w:rsidRPr="003074E1" w:rsidDel="0058511B">
          <w:rPr>
            <w:lang w:val="nl-NL"/>
          </w:rPr>
          <w:delText xml:space="preserve"> door ze in hun promotor te plaatsen, terwijl andere plaatsen in gen</w:delText>
        </w:r>
        <w:r w:rsidR="00562E46" w:rsidDel="0058511B">
          <w:rPr>
            <w:lang w:val="nl-NL"/>
          </w:rPr>
          <w:delText xml:space="preserve"> </w:delText>
        </w:r>
        <w:r w:rsidRPr="003074E1" w:rsidDel="0058511B">
          <w:rPr>
            <w:lang w:val="nl-NL"/>
          </w:rPr>
          <w:delText>woestijnen functies zouden kunnen hebben die nog onderzocht moeten worden</w:delText>
        </w:r>
      </w:del>
      <w:r w:rsidRPr="003074E1">
        <w:rPr>
          <w:lang w:val="nl-NL"/>
        </w:rPr>
        <w:t xml:space="preserve">. </w:t>
      </w:r>
      <w:ins w:id="280" w:author="Brandsma, CA" w:date="2024-12-16T14:03:00Z" w16du:dateUtc="2024-12-16T13:03:00Z">
        <w:r w:rsidR="0058511B" w:rsidRPr="003074E1">
          <w:rPr>
            <w:lang w:val="nl-NL"/>
          </w:rPr>
          <w:t xml:space="preserve">We </w:t>
        </w:r>
        <w:r w:rsidR="0058511B">
          <w:rPr>
            <w:lang w:val="nl-NL"/>
          </w:rPr>
          <w:t>hebben ons vervolgens ge</w:t>
        </w:r>
        <w:r w:rsidR="0058511B" w:rsidRPr="003074E1">
          <w:rPr>
            <w:lang w:val="nl-NL"/>
          </w:rPr>
          <w:t xml:space="preserve">richt op een </w:t>
        </w:r>
        <w:r w:rsidR="0058511B">
          <w:rPr>
            <w:lang w:val="nl-NL"/>
          </w:rPr>
          <w:t xml:space="preserve">klein </w:t>
        </w:r>
        <w:r w:rsidR="0058511B" w:rsidRPr="003074E1">
          <w:rPr>
            <w:lang w:val="nl-NL"/>
          </w:rPr>
          <w:t xml:space="preserve">deel (0,79%) van de gemethyleerde </w:t>
        </w:r>
        <w:r w:rsidR="0058511B">
          <w:rPr>
            <w:lang w:val="nl-NL"/>
          </w:rPr>
          <w:t>plaatsen in het DNA</w:t>
        </w:r>
        <w:r w:rsidR="0058511B" w:rsidRPr="003074E1">
          <w:rPr>
            <w:lang w:val="nl-NL"/>
          </w:rPr>
          <w:t xml:space="preserve"> die zich </w:t>
        </w:r>
        <w:r w:rsidR="0058511B">
          <w:rPr>
            <w:lang w:val="nl-NL"/>
          </w:rPr>
          <w:t xml:space="preserve">bevinden in gebieden waar de ICS kunnen binden en daarmee een direct effect kunnen bewerkstellingen. </w:t>
        </w:r>
      </w:ins>
      <w:r w:rsidRPr="003074E1">
        <w:rPr>
          <w:lang w:val="nl-NL"/>
        </w:rPr>
        <w:t xml:space="preserve">Met behulp van </w:t>
      </w:r>
      <w:ins w:id="281" w:author="Brandsma, CA" w:date="2024-12-16T14:04:00Z" w16du:dateUtc="2024-12-16T13:04:00Z">
        <w:r w:rsidR="003F0FE0">
          <w:rPr>
            <w:lang w:val="nl-NL"/>
          </w:rPr>
          <w:t xml:space="preserve">functionele experimenten </w:t>
        </w:r>
      </w:ins>
      <w:del w:id="282" w:author="Brandsma, CA" w:date="2024-12-16T14:04:00Z" w16du:dateUtc="2024-12-16T13:04:00Z">
        <w:r w:rsidRPr="003074E1" w:rsidDel="003F0FE0">
          <w:rPr>
            <w:lang w:val="nl-NL"/>
          </w:rPr>
          <w:delText xml:space="preserve">epigenetische bewerking </w:delText>
        </w:r>
      </w:del>
      <w:r w:rsidRPr="003074E1">
        <w:rPr>
          <w:lang w:val="nl-NL"/>
        </w:rPr>
        <w:t xml:space="preserve">hebben we </w:t>
      </w:r>
      <w:ins w:id="283" w:author="Brandsma, CA" w:date="2024-12-16T14:04:00Z" w16du:dateUtc="2024-12-16T13:04:00Z">
        <w:r w:rsidR="003F0FE0">
          <w:rPr>
            <w:lang w:val="nl-NL"/>
          </w:rPr>
          <w:t xml:space="preserve">de correlatie tussen </w:t>
        </w:r>
        <w:r w:rsidR="00611E3F">
          <w:rPr>
            <w:lang w:val="nl-NL"/>
          </w:rPr>
          <w:t xml:space="preserve">1 van de gemethyleerdere plekken, </w:t>
        </w:r>
      </w:ins>
      <w:del w:id="284" w:author="Brandsma, CA" w:date="2024-12-16T14:04:00Z" w16du:dateUtc="2024-12-16T13:04:00Z">
        <w:r w:rsidRPr="003074E1" w:rsidDel="00611E3F">
          <w:rPr>
            <w:lang w:val="nl-NL"/>
          </w:rPr>
          <w:delText xml:space="preserve">experimenteel een van de top eQTM associaties, </w:delText>
        </w:r>
      </w:del>
      <w:r w:rsidRPr="003074E1">
        <w:rPr>
          <w:lang w:val="nl-NL"/>
        </w:rPr>
        <w:t xml:space="preserve">namelijk cg23416081 en </w:t>
      </w:r>
      <w:ins w:id="285" w:author="Brandsma, CA" w:date="2024-12-16T14:05:00Z" w16du:dateUtc="2024-12-16T13:05:00Z">
        <w:r w:rsidR="00611E3F">
          <w:rPr>
            <w:lang w:val="nl-NL"/>
          </w:rPr>
          <w:t xml:space="preserve">het </w:t>
        </w:r>
        <w:r w:rsidR="006E229A">
          <w:rPr>
            <w:lang w:val="nl-NL"/>
          </w:rPr>
          <w:t>betrokken gen</w:t>
        </w:r>
      </w:ins>
      <w:r w:rsidRPr="003074E1">
        <w:rPr>
          <w:lang w:val="nl-NL"/>
        </w:rPr>
        <w:t xml:space="preserve">FKBP5, bevestigd in </w:t>
      </w:r>
      <w:del w:id="286" w:author="Brandsma, CA" w:date="2024-12-16T14:05:00Z" w16du:dateUtc="2024-12-16T13:05:00Z">
        <w:r w:rsidRPr="003074E1" w:rsidDel="006E229A">
          <w:rPr>
            <w:lang w:val="nl-NL"/>
          </w:rPr>
          <w:delText>een in-vitro longepitheelcelmodel</w:delText>
        </w:r>
      </w:del>
      <w:ins w:id="287" w:author="Brandsma, CA" w:date="2024-12-16T14:06:00Z" w16du:dateUtc="2024-12-16T13:06:00Z">
        <w:r w:rsidR="00157788">
          <w:rPr>
            <w:lang w:val="nl-NL"/>
          </w:rPr>
          <w:t>long</w:t>
        </w:r>
      </w:ins>
      <w:ins w:id="288" w:author="Brandsma, CA" w:date="2024-12-16T14:05:00Z" w16du:dateUtc="2024-12-16T13:05:00Z">
        <w:r w:rsidR="006E229A">
          <w:rPr>
            <w:lang w:val="nl-NL"/>
          </w:rPr>
          <w:t xml:space="preserve"> cellen</w:t>
        </w:r>
      </w:ins>
      <w:r w:rsidRPr="003074E1">
        <w:rPr>
          <w:lang w:val="nl-NL"/>
        </w:rPr>
        <w:t>. Dit onderzoek toont aan dat DNA-methyl</w:t>
      </w:r>
      <w:r w:rsidR="00562E46">
        <w:rPr>
          <w:lang w:val="nl-NL"/>
        </w:rPr>
        <w:t>atie</w:t>
      </w:r>
      <w:r w:rsidRPr="003074E1">
        <w:rPr>
          <w:lang w:val="nl-NL"/>
        </w:rPr>
        <w:t xml:space="preserve"> verandert door behandeling met inhalatiecorticosteroïden en </w:t>
      </w:r>
      <w:ins w:id="289" w:author="Brandsma, CA" w:date="2024-12-16T14:06:00Z" w16du:dateUtc="2024-12-16T13:06:00Z">
        <w:r w:rsidR="00157788">
          <w:rPr>
            <w:lang w:val="nl-NL"/>
          </w:rPr>
          <w:t xml:space="preserve">dat dit vervolgens de </w:t>
        </w:r>
      </w:ins>
      <w:r w:rsidR="00B62841">
        <w:rPr>
          <w:lang w:val="nl-NL"/>
        </w:rPr>
        <w:t>genexpressie</w:t>
      </w:r>
      <w:ins w:id="290" w:author="Brandsma, CA" w:date="2024-12-16T14:06:00Z" w16du:dateUtc="2024-12-16T13:06:00Z">
        <w:r w:rsidR="00157788">
          <w:rPr>
            <w:lang w:val="nl-NL"/>
          </w:rPr>
          <w:t xml:space="preserve"> </w:t>
        </w:r>
      </w:ins>
      <w:del w:id="291" w:author="Brandsma, CA" w:date="2024-12-16T14:06:00Z" w16du:dateUtc="2024-12-16T13:06:00Z">
        <w:r w:rsidRPr="003074E1" w:rsidDel="00157788">
          <w:rPr>
            <w:lang w:val="nl-NL"/>
          </w:rPr>
          <w:delText xml:space="preserve">transcriptionele processen </w:delText>
        </w:r>
      </w:del>
      <w:r w:rsidRPr="003074E1">
        <w:rPr>
          <w:lang w:val="nl-NL"/>
        </w:rPr>
        <w:t xml:space="preserve">beïnvloedt </w:t>
      </w:r>
      <w:del w:id="292" w:author="Brandsma, CA" w:date="2024-12-16T14:06:00Z" w16du:dateUtc="2024-12-16T13:06:00Z">
        <w:r w:rsidRPr="003074E1" w:rsidDel="00BC340B">
          <w:rPr>
            <w:lang w:val="nl-NL"/>
          </w:rPr>
          <w:delText xml:space="preserve">om veranderingen in genexpressie aan te sturen </w:delText>
        </w:r>
      </w:del>
      <w:r w:rsidRPr="003074E1">
        <w:rPr>
          <w:lang w:val="nl-NL"/>
        </w:rPr>
        <w:t xml:space="preserve">die geassocieerd </w:t>
      </w:r>
      <w:del w:id="293" w:author="Brandsma, CA" w:date="2024-12-16T14:06:00Z" w16du:dateUtc="2024-12-16T13:06:00Z">
        <w:r w:rsidRPr="003074E1" w:rsidDel="00BC340B">
          <w:rPr>
            <w:lang w:val="nl-NL"/>
          </w:rPr>
          <w:delText xml:space="preserve">worden </w:delText>
        </w:r>
      </w:del>
      <w:ins w:id="294" w:author="Brandsma, CA" w:date="2024-12-16T14:06:00Z" w16du:dateUtc="2024-12-16T13:06:00Z">
        <w:r w:rsidR="00BC340B">
          <w:rPr>
            <w:lang w:val="nl-NL"/>
          </w:rPr>
          <w:t xml:space="preserve">is </w:t>
        </w:r>
      </w:ins>
      <w:r w:rsidRPr="003074E1">
        <w:rPr>
          <w:lang w:val="nl-NL"/>
        </w:rPr>
        <w:t xml:space="preserve">met de respons op corticosteroïden. </w:t>
      </w:r>
      <w:del w:id="295" w:author="Brandsma, CA" w:date="2024-12-16T14:07:00Z" w16du:dateUtc="2024-12-16T13:07:00Z">
        <w:r w:rsidRPr="003074E1" w:rsidDel="00BC340B">
          <w:rPr>
            <w:lang w:val="nl-NL"/>
          </w:rPr>
          <w:delText xml:space="preserve">Daarnaast </w:delText>
        </w:r>
      </w:del>
      <w:ins w:id="296" w:author="Brandsma, CA" w:date="2024-12-16T14:07:00Z" w16du:dateUtc="2024-12-16T13:07:00Z">
        <w:r w:rsidR="00BC340B">
          <w:rPr>
            <w:lang w:val="nl-NL"/>
          </w:rPr>
          <w:t xml:space="preserve">Bovendien </w:t>
        </w:r>
      </w:ins>
      <w:r w:rsidRPr="003074E1">
        <w:rPr>
          <w:lang w:val="nl-NL"/>
        </w:rPr>
        <w:t>vonden we dat een groot deel van de</w:t>
      </w:r>
      <w:ins w:id="297" w:author="Brandsma, CA" w:date="2024-12-16T14:07:00Z" w16du:dateUtc="2024-12-16T13:07:00Z">
        <w:r w:rsidR="00BC340B">
          <w:rPr>
            <w:lang w:val="nl-NL"/>
          </w:rPr>
          <w:t xml:space="preserve"> veranderingen in DNA </w:t>
        </w:r>
      </w:ins>
      <w:del w:id="298" w:author="Brandsma, CA" w:date="2024-12-16T14:07:00Z" w16du:dateUtc="2024-12-16T13:07:00Z">
        <w:r w:rsidRPr="003074E1" w:rsidDel="00BC340B">
          <w:rPr>
            <w:lang w:val="nl-NL"/>
          </w:rPr>
          <w:delText xml:space="preserve"> methyleringsplaatsen </w:delText>
        </w:r>
      </w:del>
      <w:ins w:id="299" w:author="Brandsma, CA" w:date="2024-12-16T14:07:00Z" w16du:dateUtc="2024-12-16T13:07:00Z">
        <w:r w:rsidR="00BC340B" w:rsidRPr="003074E1">
          <w:rPr>
            <w:lang w:val="nl-NL"/>
          </w:rPr>
          <w:t>methyl</w:t>
        </w:r>
        <w:r w:rsidR="00BC340B">
          <w:rPr>
            <w:lang w:val="nl-NL"/>
          </w:rPr>
          <w:t xml:space="preserve">atie na </w:t>
        </w:r>
      </w:ins>
      <w:r w:rsidR="00B62841">
        <w:rPr>
          <w:lang w:val="nl-NL"/>
        </w:rPr>
        <w:t>ICS-behandeling</w:t>
      </w:r>
      <w:ins w:id="300" w:author="Brandsma, CA" w:date="2024-12-16T14:07:00Z" w16du:dateUtc="2024-12-16T13:07:00Z">
        <w:r w:rsidR="00BC340B">
          <w:rPr>
            <w:lang w:val="nl-NL"/>
          </w:rPr>
          <w:t xml:space="preserve"> blijvend zijn en dus mogelijk consequenties hebben voor de langere termijn.</w:t>
        </w:r>
      </w:ins>
      <w:del w:id="301" w:author="Brandsma, CA" w:date="2024-12-16T14:07:00Z" w16du:dateUtc="2024-12-16T13:07:00Z">
        <w:r w:rsidRPr="003074E1" w:rsidDel="00BC340B">
          <w:rPr>
            <w:lang w:val="nl-NL"/>
          </w:rPr>
          <w:delText>die veranderd zijn door corticosteroïden behouden blijven na het stoppen met corticosteroïden</w:delText>
        </w:r>
      </w:del>
    </w:p>
    <w:p w14:paraId="37EF0136" w14:textId="6DDECAAB" w:rsidR="00946C8D" w:rsidRPr="00946C8D" w:rsidRDefault="003074E1" w:rsidP="003074E1">
      <w:pPr>
        <w:rPr>
          <w:lang w:val="nl-NL"/>
        </w:rPr>
      </w:pPr>
      <w:r w:rsidRPr="003074E1">
        <w:rPr>
          <w:lang w:val="nl-NL"/>
        </w:rPr>
        <w:lastRenderedPageBreak/>
        <w:t xml:space="preserve">Figuur 8.1 geeft een overzicht van de belangrijkste bevindingen van </w:t>
      </w:r>
      <w:del w:id="302" w:author="Brandsma, CA" w:date="2024-12-16T14:08:00Z" w16du:dateUtc="2024-12-16T13:08:00Z">
        <w:r w:rsidRPr="003074E1" w:rsidDel="00A7625F">
          <w:rPr>
            <w:lang w:val="nl-NL"/>
          </w:rPr>
          <w:delText xml:space="preserve">onze </w:delText>
        </w:r>
      </w:del>
      <w:ins w:id="303" w:author="Brandsma, CA" w:date="2024-12-16T14:08:00Z" w16du:dateUtc="2024-12-16T13:08:00Z">
        <w:r w:rsidR="00A7625F">
          <w:rPr>
            <w:lang w:val="nl-NL"/>
          </w:rPr>
          <w:t xml:space="preserve">de </w:t>
        </w:r>
      </w:ins>
      <w:r w:rsidRPr="003074E1">
        <w:rPr>
          <w:lang w:val="nl-NL"/>
        </w:rPr>
        <w:t>onderzoeken</w:t>
      </w:r>
      <w:ins w:id="304" w:author="Brandsma, CA" w:date="2024-12-16T14:08:00Z" w16du:dateUtc="2024-12-16T13:08:00Z">
        <w:r w:rsidR="00A7625F">
          <w:rPr>
            <w:lang w:val="nl-NL"/>
          </w:rPr>
          <w:t xml:space="preserve"> die beschreven zijn in dit proefschrift</w:t>
        </w:r>
      </w:ins>
      <w:r w:rsidRPr="003074E1">
        <w:rPr>
          <w:lang w:val="nl-NL"/>
        </w:rPr>
        <w:t>.</w:t>
      </w:r>
    </w:p>
    <w:p w14:paraId="2B158DFB" w14:textId="77777777" w:rsidR="00946C8D" w:rsidRPr="00946C8D" w:rsidRDefault="00946C8D" w:rsidP="00946C8D">
      <w:pPr>
        <w:rPr>
          <w:lang w:val="nl-NL"/>
        </w:rPr>
      </w:pPr>
    </w:p>
    <w:sectPr w:rsidR="00946C8D" w:rsidRPr="00946C8D" w:rsidSect="00656B95">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95" w:author="Brandsma, CA" w:date="2024-12-16T13:47:00Z" w:initials="CB">
    <w:p w14:paraId="55AF4663" w14:textId="77777777" w:rsidR="00DE52C8" w:rsidRDefault="00DE52C8" w:rsidP="00DE52C8">
      <w:pPr>
        <w:pStyle w:val="CommentText"/>
      </w:pPr>
      <w:r>
        <w:rPr>
          <w:rStyle w:val="CommentReference"/>
        </w:rPr>
        <w:annotationRef/>
      </w:r>
      <w:r>
        <w:t>Alleen bij dit hoofdstuk heb je een samenvattende slotzin</w:t>
      </w:r>
    </w:p>
  </w:comment>
  <w:comment w:id="196" w:author="Jos van Nijnatten" w:date="2024-12-18T00:09:00Z" w:initials="Jv">
    <w:p w14:paraId="0358F440" w14:textId="77777777" w:rsidR="00B62841" w:rsidRDefault="00B62841" w:rsidP="00B62841">
      <w:r>
        <w:rPr>
          <w:rStyle w:val="CommentReference"/>
        </w:rPr>
        <w:annotationRef/>
      </w:r>
      <w:r>
        <w:rPr>
          <w:sz w:val="20"/>
          <w:szCs w:val="20"/>
        </w:rPr>
        <w:t>Dat is iets voor mij, Niek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55AF4663" w15:done="0"/>
  <w15:commentEx w15:paraId="0358F440" w15:paraIdParent="55AF466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7B0AED8" w16cex:dateUtc="2024-12-16T12:47:00Z"/>
  <w16cex:commentExtensible w16cex:durableId="2D1E8526" w16cex:dateUtc="2024-12-17T23:0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55AF4663" w16cid:durableId="27B0AED8"/>
  <w16cid:commentId w16cid:paraId="0358F440" w16cid:durableId="2D1E852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Brandsma, CA">
    <w15:presenceInfo w15:providerId="AD" w15:userId="S::c.a.brandsma@umcg.nl::eac75886-816b-4210-b179-f4a44982c40a"/>
  </w15:person>
  <w15:person w15:author="Jos van Nijnatten">
    <w15:presenceInfo w15:providerId="Windows Live" w15:userId="dcb1f975ef8e16a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2"/>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C8D"/>
    <w:rsid w:val="00000D5F"/>
    <w:rsid w:val="00003A15"/>
    <w:rsid w:val="000055B8"/>
    <w:rsid w:val="00012925"/>
    <w:rsid w:val="0001340F"/>
    <w:rsid w:val="00017AB1"/>
    <w:rsid w:val="000217B2"/>
    <w:rsid w:val="00021B35"/>
    <w:rsid w:val="000245BE"/>
    <w:rsid w:val="00033AE2"/>
    <w:rsid w:val="00035089"/>
    <w:rsid w:val="00036376"/>
    <w:rsid w:val="0004223D"/>
    <w:rsid w:val="000462B4"/>
    <w:rsid w:val="00056B24"/>
    <w:rsid w:val="00061B01"/>
    <w:rsid w:val="0006274B"/>
    <w:rsid w:val="0006336C"/>
    <w:rsid w:val="000644DD"/>
    <w:rsid w:val="000758AE"/>
    <w:rsid w:val="00077A8E"/>
    <w:rsid w:val="00077ACF"/>
    <w:rsid w:val="000804FA"/>
    <w:rsid w:val="00081F41"/>
    <w:rsid w:val="00087661"/>
    <w:rsid w:val="00091FCC"/>
    <w:rsid w:val="00095E5B"/>
    <w:rsid w:val="000A4C24"/>
    <w:rsid w:val="000B1651"/>
    <w:rsid w:val="000C7FAB"/>
    <w:rsid w:val="000D26D5"/>
    <w:rsid w:val="000D32C6"/>
    <w:rsid w:val="000D6F48"/>
    <w:rsid w:val="000D73C3"/>
    <w:rsid w:val="000E46D9"/>
    <w:rsid w:val="000E6BB1"/>
    <w:rsid w:val="000E7D1D"/>
    <w:rsid w:val="000F1B1D"/>
    <w:rsid w:val="000F21B1"/>
    <w:rsid w:val="000F5815"/>
    <w:rsid w:val="000F7031"/>
    <w:rsid w:val="00107593"/>
    <w:rsid w:val="001203A6"/>
    <w:rsid w:val="00124B80"/>
    <w:rsid w:val="00141FC9"/>
    <w:rsid w:val="00142F52"/>
    <w:rsid w:val="00145587"/>
    <w:rsid w:val="001500AE"/>
    <w:rsid w:val="00153056"/>
    <w:rsid w:val="00153359"/>
    <w:rsid w:val="001541F5"/>
    <w:rsid w:val="00157788"/>
    <w:rsid w:val="00160AC4"/>
    <w:rsid w:val="001624DD"/>
    <w:rsid w:val="00172362"/>
    <w:rsid w:val="00175703"/>
    <w:rsid w:val="00184B8C"/>
    <w:rsid w:val="0019270A"/>
    <w:rsid w:val="001968E7"/>
    <w:rsid w:val="001A17EB"/>
    <w:rsid w:val="001A4E87"/>
    <w:rsid w:val="001D4782"/>
    <w:rsid w:val="001D7093"/>
    <w:rsid w:val="001E2783"/>
    <w:rsid w:val="001E4934"/>
    <w:rsid w:val="001F32DA"/>
    <w:rsid w:val="001F5639"/>
    <w:rsid w:val="002008D6"/>
    <w:rsid w:val="00201176"/>
    <w:rsid w:val="00203133"/>
    <w:rsid w:val="002042B5"/>
    <w:rsid w:val="002043FB"/>
    <w:rsid w:val="00210D38"/>
    <w:rsid w:val="00214AA2"/>
    <w:rsid w:val="00214EF9"/>
    <w:rsid w:val="0021536A"/>
    <w:rsid w:val="002235CE"/>
    <w:rsid w:val="00233501"/>
    <w:rsid w:val="00235F36"/>
    <w:rsid w:val="002362B1"/>
    <w:rsid w:val="0024271D"/>
    <w:rsid w:val="002453CB"/>
    <w:rsid w:val="002473CC"/>
    <w:rsid w:val="00253563"/>
    <w:rsid w:val="00254CB3"/>
    <w:rsid w:val="00254CE2"/>
    <w:rsid w:val="00256724"/>
    <w:rsid w:val="00260495"/>
    <w:rsid w:val="00267E99"/>
    <w:rsid w:val="00267FDC"/>
    <w:rsid w:val="00280DFB"/>
    <w:rsid w:val="00283390"/>
    <w:rsid w:val="00284703"/>
    <w:rsid w:val="00290B6D"/>
    <w:rsid w:val="00293DC3"/>
    <w:rsid w:val="00294B5F"/>
    <w:rsid w:val="002A72F5"/>
    <w:rsid w:val="002B49EA"/>
    <w:rsid w:val="002B4FE7"/>
    <w:rsid w:val="002C0542"/>
    <w:rsid w:val="002C2B89"/>
    <w:rsid w:val="002C5C47"/>
    <w:rsid w:val="002D0631"/>
    <w:rsid w:val="002E46C7"/>
    <w:rsid w:val="002E60DC"/>
    <w:rsid w:val="00300846"/>
    <w:rsid w:val="00300903"/>
    <w:rsid w:val="003029E4"/>
    <w:rsid w:val="00307499"/>
    <w:rsid w:val="003074E1"/>
    <w:rsid w:val="003117F1"/>
    <w:rsid w:val="003144EE"/>
    <w:rsid w:val="00315321"/>
    <w:rsid w:val="00315597"/>
    <w:rsid w:val="00321862"/>
    <w:rsid w:val="00321C8A"/>
    <w:rsid w:val="00325B91"/>
    <w:rsid w:val="003306BB"/>
    <w:rsid w:val="00333BB7"/>
    <w:rsid w:val="00340027"/>
    <w:rsid w:val="00347365"/>
    <w:rsid w:val="00357BDD"/>
    <w:rsid w:val="00374698"/>
    <w:rsid w:val="00375AED"/>
    <w:rsid w:val="003810D3"/>
    <w:rsid w:val="00383430"/>
    <w:rsid w:val="003870B9"/>
    <w:rsid w:val="00390A91"/>
    <w:rsid w:val="00392CF4"/>
    <w:rsid w:val="00393549"/>
    <w:rsid w:val="00395727"/>
    <w:rsid w:val="003A0DBC"/>
    <w:rsid w:val="003A2E4E"/>
    <w:rsid w:val="003A587C"/>
    <w:rsid w:val="003A591B"/>
    <w:rsid w:val="003B08C6"/>
    <w:rsid w:val="003B3527"/>
    <w:rsid w:val="003C1715"/>
    <w:rsid w:val="003C4E5D"/>
    <w:rsid w:val="003C504E"/>
    <w:rsid w:val="003C62F6"/>
    <w:rsid w:val="003C6F18"/>
    <w:rsid w:val="003D2CFF"/>
    <w:rsid w:val="003D4B66"/>
    <w:rsid w:val="003F0FE0"/>
    <w:rsid w:val="003F254A"/>
    <w:rsid w:val="003F30AC"/>
    <w:rsid w:val="003F5B02"/>
    <w:rsid w:val="003F6FEC"/>
    <w:rsid w:val="004056A5"/>
    <w:rsid w:val="004243FB"/>
    <w:rsid w:val="00424D70"/>
    <w:rsid w:val="004256E7"/>
    <w:rsid w:val="004257DE"/>
    <w:rsid w:val="0042697D"/>
    <w:rsid w:val="00437792"/>
    <w:rsid w:val="00437CC5"/>
    <w:rsid w:val="0044090F"/>
    <w:rsid w:val="00441A62"/>
    <w:rsid w:val="00442145"/>
    <w:rsid w:val="00444B72"/>
    <w:rsid w:val="00451F0E"/>
    <w:rsid w:val="004529A0"/>
    <w:rsid w:val="0045796F"/>
    <w:rsid w:val="004644E0"/>
    <w:rsid w:val="00465752"/>
    <w:rsid w:val="004700B5"/>
    <w:rsid w:val="004716C9"/>
    <w:rsid w:val="004720A2"/>
    <w:rsid w:val="004768DB"/>
    <w:rsid w:val="00481AA7"/>
    <w:rsid w:val="0048271B"/>
    <w:rsid w:val="0048630C"/>
    <w:rsid w:val="0048703A"/>
    <w:rsid w:val="004A5270"/>
    <w:rsid w:val="004A7F01"/>
    <w:rsid w:val="004B45B5"/>
    <w:rsid w:val="004B49B9"/>
    <w:rsid w:val="004B614A"/>
    <w:rsid w:val="004C2551"/>
    <w:rsid w:val="004C271F"/>
    <w:rsid w:val="004C5246"/>
    <w:rsid w:val="004C52E9"/>
    <w:rsid w:val="004C60CF"/>
    <w:rsid w:val="004C7A98"/>
    <w:rsid w:val="004D0AF5"/>
    <w:rsid w:val="004D4B03"/>
    <w:rsid w:val="004D4B15"/>
    <w:rsid w:val="004E05AF"/>
    <w:rsid w:val="004E3129"/>
    <w:rsid w:val="00501372"/>
    <w:rsid w:val="005033BC"/>
    <w:rsid w:val="005053BB"/>
    <w:rsid w:val="0050698C"/>
    <w:rsid w:val="0051139D"/>
    <w:rsid w:val="005163BA"/>
    <w:rsid w:val="005310D1"/>
    <w:rsid w:val="00532D9B"/>
    <w:rsid w:val="00541151"/>
    <w:rsid w:val="005452E6"/>
    <w:rsid w:val="00551610"/>
    <w:rsid w:val="005537CF"/>
    <w:rsid w:val="00562E46"/>
    <w:rsid w:val="00563052"/>
    <w:rsid w:val="005721CB"/>
    <w:rsid w:val="00574667"/>
    <w:rsid w:val="005812C2"/>
    <w:rsid w:val="005825B4"/>
    <w:rsid w:val="005834E3"/>
    <w:rsid w:val="0058477B"/>
    <w:rsid w:val="0058511B"/>
    <w:rsid w:val="00587044"/>
    <w:rsid w:val="00593ADF"/>
    <w:rsid w:val="005A1498"/>
    <w:rsid w:val="005A578A"/>
    <w:rsid w:val="005B14F8"/>
    <w:rsid w:val="005B17D8"/>
    <w:rsid w:val="005B1CD1"/>
    <w:rsid w:val="005B41CB"/>
    <w:rsid w:val="005B73BB"/>
    <w:rsid w:val="005B7B69"/>
    <w:rsid w:val="005C73F5"/>
    <w:rsid w:val="005D02A2"/>
    <w:rsid w:val="005D4148"/>
    <w:rsid w:val="005D713A"/>
    <w:rsid w:val="005E6717"/>
    <w:rsid w:val="005F3029"/>
    <w:rsid w:val="005F76BB"/>
    <w:rsid w:val="005F7B97"/>
    <w:rsid w:val="006018C9"/>
    <w:rsid w:val="0060315B"/>
    <w:rsid w:val="006041CA"/>
    <w:rsid w:val="00607866"/>
    <w:rsid w:val="00611E3F"/>
    <w:rsid w:val="0061206C"/>
    <w:rsid w:val="006130B3"/>
    <w:rsid w:val="00615B22"/>
    <w:rsid w:val="0062521E"/>
    <w:rsid w:val="00626882"/>
    <w:rsid w:val="00633964"/>
    <w:rsid w:val="0064390E"/>
    <w:rsid w:val="00651F9D"/>
    <w:rsid w:val="00654A3B"/>
    <w:rsid w:val="00656B95"/>
    <w:rsid w:val="00660BAE"/>
    <w:rsid w:val="00661CC2"/>
    <w:rsid w:val="006638BD"/>
    <w:rsid w:val="006648ED"/>
    <w:rsid w:val="0067093E"/>
    <w:rsid w:val="00680923"/>
    <w:rsid w:val="0068148A"/>
    <w:rsid w:val="00695CF5"/>
    <w:rsid w:val="006A2347"/>
    <w:rsid w:val="006A5ED8"/>
    <w:rsid w:val="006B55AB"/>
    <w:rsid w:val="006C2A43"/>
    <w:rsid w:val="006D1255"/>
    <w:rsid w:val="006D1347"/>
    <w:rsid w:val="006D3880"/>
    <w:rsid w:val="006D4291"/>
    <w:rsid w:val="006D6156"/>
    <w:rsid w:val="006D676A"/>
    <w:rsid w:val="006E01A5"/>
    <w:rsid w:val="006E229A"/>
    <w:rsid w:val="006E4816"/>
    <w:rsid w:val="006F756B"/>
    <w:rsid w:val="007005F0"/>
    <w:rsid w:val="0070398D"/>
    <w:rsid w:val="007073C7"/>
    <w:rsid w:val="00710602"/>
    <w:rsid w:val="00712F8F"/>
    <w:rsid w:val="00716B53"/>
    <w:rsid w:val="007226D0"/>
    <w:rsid w:val="0072381C"/>
    <w:rsid w:val="00723AB0"/>
    <w:rsid w:val="00724FC4"/>
    <w:rsid w:val="007314AF"/>
    <w:rsid w:val="007319EB"/>
    <w:rsid w:val="00732B64"/>
    <w:rsid w:val="00733F8A"/>
    <w:rsid w:val="0073687E"/>
    <w:rsid w:val="00742309"/>
    <w:rsid w:val="00750B02"/>
    <w:rsid w:val="00750DAF"/>
    <w:rsid w:val="0075194E"/>
    <w:rsid w:val="00753E9E"/>
    <w:rsid w:val="00754427"/>
    <w:rsid w:val="0075568F"/>
    <w:rsid w:val="00762CF2"/>
    <w:rsid w:val="00765CC2"/>
    <w:rsid w:val="007710F4"/>
    <w:rsid w:val="00774874"/>
    <w:rsid w:val="007751B8"/>
    <w:rsid w:val="00776F19"/>
    <w:rsid w:val="007810A3"/>
    <w:rsid w:val="00785746"/>
    <w:rsid w:val="007879AA"/>
    <w:rsid w:val="007978D4"/>
    <w:rsid w:val="007B6C0F"/>
    <w:rsid w:val="007B7C88"/>
    <w:rsid w:val="007C0163"/>
    <w:rsid w:val="007C1DB4"/>
    <w:rsid w:val="007C6A58"/>
    <w:rsid w:val="007D1713"/>
    <w:rsid w:val="007D17A5"/>
    <w:rsid w:val="007D300D"/>
    <w:rsid w:val="007D4072"/>
    <w:rsid w:val="007E23C7"/>
    <w:rsid w:val="007E33F7"/>
    <w:rsid w:val="007F3394"/>
    <w:rsid w:val="007F4CF7"/>
    <w:rsid w:val="008125E0"/>
    <w:rsid w:val="00813E0F"/>
    <w:rsid w:val="00822799"/>
    <w:rsid w:val="00825F9B"/>
    <w:rsid w:val="00826B09"/>
    <w:rsid w:val="008271B8"/>
    <w:rsid w:val="008274A6"/>
    <w:rsid w:val="008306CA"/>
    <w:rsid w:val="00836E01"/>
    <w:rsid w:val="00851392"/>
    <w:rsid w:val="00853D30"/>
    <w:rsid w:val="00855A8E"/>
    <w:rsid w:val="00862304"/>
    <w:rsid w:val="00863C49"/>
    <w:rsid w:val="00864DAE"/>
    <w:rsid w:val="00870B5D"/>
    <w:rsid w:val="00873DC5"/>
    <w:rsid w:val="00883A78"/>
    <w:rsid w:val="00883B82"/>
    <w:rsid w:val="00891EFB"/>
    <w:rsid w:val="008A2F9F"/>
    <w:rsid w:val="008A5BE4"/>
    <w:rsid w:val="008B2A90"/>
    <w:rsid w:val="008C183D"/>
    <w:rsid w:val="008C2D74"/>
    <w:rsid w:val="008C2F9D"/>
    <w:rsid w:val="008C385B"/>
    <w:rsid w:val="008C485B"/>
    <w:rsid w:val="008C6C40"/>
    <w:rsid w:val="008D5560"/>
    <w:rsid w:val="008D57F6"/>
    <w:rsid w:val="008E3620"/>
    <w:rsid w:val="008E79A0"/>
    <w:rsid w:val="008F1846"/>
    <w:rsid w:val="008F1BA6"/>
    <w:rsid w:val="008F2D99"/>
    <w:rsid w:val="008F3788"/>
    <w:rsid w:val="00900203"/>
    <w:rsid w:val="00903DD6"/>
    <w:rsid w:val="00906329"/>
    <w:rsid w:val="009214F0"/>
    <w:rsid w:val="00921B80"/>
    <w:rsid w:val="0092399B"/>
    <w:rsid w:val="0092541C"/>
    <w:rsid w:val="009316B6"/>
    <w:rsid w:val="00940598"/>
    <w:rsid w:val="00941328"/>
    <w:rsid w:val="009427D8"/>
    <w:rsid w:val="00942804"/>
    <w:rsid w:val="00944A46"/>
    <w:rsid w:val="00946C8D"/>
    <w:rsid w:val="009643F4"/>
    <w:rsid w:val="00967F39"/>
    <w:rsid w:val="009721C2"/>
    <w:rsid w:val="00976352"/>
    <w:rsid w:val="0098309B"/>
    <w:rsid w:val="00983A4F"/>
    <w:rsid w:val="00984A7E"/>
    <w:rsid w:val="0098720B"/>
    <w:rsid w:val="00990FD8"/>
    <w:rsid w:val="00997085"/>
    <w:rsid w:val="009B3928"/>
    <w:rsid w:val="009B6028"/>
    <w:rsid w:val="009D08AB"/>
    <w:rsid w:val="009D7522"/>
    <w:rsid w:val="009F01EE"/>
    <w:rsid w:val="009F2DF7"/>
    <w:rsid w:val="009F44DE"/>
    <w:rsid w:val="009F64ED"/>
    <w:rsid w:val="00A01A3A"/>
    <w:rsid w:val="00A056A6"/>
    <w:rsid w:val="00A06980"/>
    <w:rsid w:val="00A10D6D"/>
    <w:rsid w:val="00A1320C"/>
    <w:rsid w:val="00A165CF"/>
    <w:rsid w:val="00A174A5"/>
    <w:rsid w:val="00A2282A"/>
    <w:rsid w:val="00A228BC"/>
    <w:rsid w:val="00A26490"/>
    <w:rsid w:val="00A3239E"/>
    <w:rsid w:val="00A334D3"/>
    <w:rsid w:val="00A361BF"/>
    <w:rsid w:val="00A426FB"/>
    <w:rsid w:val="00A50B6B"/>
    <w:rsid w:val="00A57927"/>
    <w:rsid w:val="00A63750"/>
    <w:rsid w:val="00A65AAC"/>
    <w:rsid w:val="00A727B2"/>
    <w:rsid w:val="00A7625F"/>
    <w:rsid w:val="00A9459E"/>
    <w:rsid w:val="00A95D3F"/>
    <w:rsid w:val="00A97491"/>
    <w:rsid w:val="00AA21B5"/>
    <w:rsid w:val="00AA2D71"/>
    <w:rsid w:val="00AA6F46"/>
    <w:rsid w:val="00AB3001"/>
    <w:rsid w:val="00AB34D7"/>
    <w:rsid w:val="00AB5D03"/>
    <w:rsid w:val="00AC19F4"/>
    <w:rsid w:val="00AC2762"/>
    <w:rsid w:val="00AD5C1B"/>
    <w:rsid w:val="00AD6916"/>
    <w:rsid w:val="00AE29B7"/>
    <w:rsid w:val="00AE41F3"/>
    <w:rsid w:val="00AE6241"/>
    <w:rsid w:val="00AE6874"/>
    <w:rsid w:val="00AE73B4"/>
    <w:rsid w:val="00AF079B"/>
    <w:rsid w:val="00AF14DA"/>
    <w:rsid w:val="00AF795F"/>
    <w:rsid w:val="00B057DC"/>
    <w:rsid w:val="00B15A4C"/>
    <w:rsid w:val="00B207CB"/>
    <w:rsid w:val="00B24A64"/>
    <w:rsid w:val="00B31733"/>
    <w:rsid w:val="00B3234A"/>
    <w:rsid w:val="00B36B0D"/>
    <w:rsid w:val="00B408F3"/>
    <w:rsid w:val="00B441B5"/>
    <w:rsid w:val="00B46E71"/>
    <w:rsid w:val="00B50997"/>
    <w:rsid w:val="00B542AD"/>
    <w:rsid w:val="00B544CB"/>
    <w:rsid w:val="00B56823"/>
    <w:rsid w:val="00B56C4E"/>
    <w:rsid w:val="00B62841"/>
    <w:rsid w:val="00B63034"/>
    <w:rsid w:val="00B668ED"/>
    <w:rsid w:val="00B72053"/>
    <w:rsid w:val="00B728A5"/>
    <w:rsid w:val="00B733B5"/>
    <w:rsid w:val="00B733F5"/>
    <w:rsid w:val="00B73596"/>
    <w:rsid w:val="00B76929"/>
    <w:rsid w:val="00B778AB"/>
    <w:rsid w:val="00B77CB2"/>
    <w:rsid w:val="00B87305"/>
    <w:rsid w:val="00B87C9F"/>
    <w:rsid w:val="00BA0B3F"/>
    <w:rsid w:val="00BA2ED1"/>
    <w:rsid w:val="00BA4003"/>
    <w:rsid w:val="00BA5A55"/>
    <w:rsid w:val="00BA77AB"/>
    <w:rsid w:val="00BB080E"/>
    <w:rsid w:val="00BB3E64"/>
    <w:rsid w:val="00BB595B"/>
    <w:rsid w:val="00BB7588"/>
    <w:rsid w:val="00BB79A5"/>
    <w:rsid w:val="00BC25B5"/>
    <w:rsid w:val="00BC340B"/>
    <w:rsid w:val="00BD2FBA"/>
    <w:rsid w:val="00BD61F7"/>
    <w:rsid w:val="00BD79FD"/>
    <w:rsid w:val="00BD7CB1"/>
    <w:rsid w:val="00BE113F"/>
    <w:rsid w:val="00BE2287"/>
    <w:rsid w:val="00BF2AC7"/>
    <w:rsid w:val="00BF300B"/>
    <w:rsid w:val="00BF3B89"/>
    <w:rsid w:val="00BF5165"/>
    <w:rsid w:val="00BF5F8A"/>
    <w:rsid w:val="00C01BCA"/>
    <w:rsid w:val="00C02C40"/>
    <w:rsid w:val="00C04484"/>
    <w:rsid w:val="00C20DB3"/>
    <w:rsid w:val="00C26D59"/>
    <w:rsid w:val="00C27BD7"/>
    <w:rsid w:val="00C349D4"/>
    <w:rsid w:val="00C4351F"/>
    <w:rsid w:val="00C43F7C"/>
    <w:rsid w:val="00C53016"/>
    <w:rsid w:val="00C604B0"/>
    <w:rsid w:val="00C64F3D"/>
    <w:rsid w:val="00C676FA"/>
    <w:rsid w:val="00C705F3"/>
    <w:rsid w:val="00C724DE"/>
    <w:rsid w:val="00C8065A"/>
    <w:rsid w:val="00C80D44"/>
    <w:rsid w:val="00C80EA1"/>
    <w:rsid w:val="00C8149D"/>
    <w:rsid w:val="00C91F16"/>
    <w:rsid w:val="00CB4870"/>
    <w:rsid w:val="00CC02C4"/>
    <w:rsid w:val="00CD0564"/>
    <w:rsid w:val="00CD37D2"/>
    <w:rsid w:val="00CD48FD"/>
    <w:rsid w:val="00CD5965"/>
    <w:rsid w:val="00CD7E86"/>
    <w:rsid w:val="00CE1EF5"/>
    <w:rsid w:val="00CE25DB"/>
    <w:rsid w:val="00CE4E44"/>
    <w:rsid w:val="00CE5788"/>
    <w:rsid w:val="00CE5D74"/>
    <w:rsid w:val="00CF43C5"/>
    <w:rsid w:val="00D00AD9"/>
    <w:rsid w:val="00D04C1D"/>
    <w:rsid w:val="00D05C7F"/>
    <w:rsid w:val="00D233A4"/>
    <w:rsid w:val="00D24C11"/>
    <w:rsid w:val="00D306E4"/>
    <w:rsid w:val="00D32643"/>
    <w:rsid w:val="00D3489B"/>
    <w:rsid w:val="00D444C7"/>
    <w:rsid w:val="00D53290"/>
    <w:rsid w:val="00D626ED"/>
    <w:rsid w:val="00D720EE"/>
    <w:rsid w:val="00D90869"/>
    <w:rsid w:val="00D92E2B"/>
    <w:rsid w:val="00D95054"/>
    <w:rsid w:val="00D9782F"/>
    <w:rsid w:val="00DA1E3F"/>
    <w:rsid w:val="00DB4E0A"/>
    <w:rsid w:val="00DB4E5C"/>
    <w:rsid w:val="00DB7276"/>
    <w:rsid w:val="00DC2AFC"/>
    <w:rsid w:val="00DC75D4"/>
    <w:rsid w:val="00DD19E9"/>
    <w:rsid w:val="00DD398D"/>
    <w:rsid w:val="00DD7FF9"/>
    <w:rsid w:val="00DE0242"/>
    <w:rsid w:val="00DE0CEF"/>
    <w:rsid w:val="00DE1007"/>
    <w:rsid w:val="00DE2F77"/>
    <w:rsid w:val="00DE52C8"/>
    <w:rsid w:val="00DF017B"/>
    <w:rsid w:val="00DF2693"/>
    <w:rsid w:val="00DF3A5F"/>
    <w:rsid w:val="00E03105"/>
    <w:rsid w:val="00E04561"/>
    <w:rsid w:val="00E11451"/>
    <w:rsid w:val="00E15FAA"/>
    <w:rsid w:val="00E172F3"/>
    <w:rsid w:val="00E22056"/>
    <w:rsid w:val="00E23809"/>
    <w:rsid w:val="00E24E21"/>
    <w:rsid w:val="00E278AC"/>
    <w:rsid w:val="00E27FA7"/>
    <w:rsid w:val="00E3240E"/>
    <w:rsid w:val="00E35A3E"/>
    <w:rsid w:val="00E3641C"/>
    <w:rsid w:val="00E370A0"/>
    <w:rsid w:val="00E42366"/>
    <w:rsid w:val="00E429A9"/>
    <w:rsid w:val="00E450FC"/>
    <w:rsid w:val="00E51CF5"/>
    <w:rsid w:val="00E52E47"/>
    <w:rsid w:val="00E54625"/>
    <w:rsid w:val="00E578D7"/>
    <w:rsid w:val="00E63F16"/>
    <w:rsid w:val="00E67206"/>
    <w:rsid w:val="00E708D2"/>
    <w:rsid w:val="00E73ED1"/>
    <w:rsid w:val="00E76919"/>
    <w:rsid w:val="00E77606"/>
    <w:rsid w:val="00E80989"/>
    <w:rsid w:val="00E82545"/>
    <w:rsid w:val="00E87691"/>
    <w:rsid w:val="00E9089E"/>
    <w:rsid w:val="00E92E40"/>
    <w:rsid w:val="00E95A63"/>
    <w:rsid w:val="00E979DB"/>
    <w:rsid w:val="00EA591C"/>
    <w:rsid w:val="00EA7B0A"/>
    <w:rsid w:val="00EB0F0D"/>
    <w:rsid w:val="00EB16C3"/>
    <w:rsid w:val="00EC1A33"/>
    <w:rsid w:val="00EC6277"/>
    <w:rsid w:val="00EC6CCA"/>
    <w:rsid w:val="00EC74EA"/>
    <w:rsid w:val="00EC763C"/>
    <w:rsid w:val="00ED0C97"/>
    <w:rsid w:val="00ED1D64"/>
    <w:rsid w:val="00ED33D8"/>
    <w:rsid w:val="00ED6684"/>
    <w:rsid w:val="00ED7A79"/>
    <w:rsid w:val="00EE0383"/>
    <w:rsid w:val="00EE1031"/>
    <w:rsid w:val="00EE5EBD"/>
    <w:rsid w:val="00EE7DAE"/>
    <w:rsid w:val="00EF0BB5"/>
    <w:rsid w:val="00EF346D"/>
    <w:rsid w:val="00EF39A7"/>
    <w:rsid w:val="00EF54F9"/>
    <w:rsid w:val="00EF7C7E"/>
    <w:rsid w:val="00F04738"/>
    <w:rsid w:val="00F1204F"/>
    <w:rsid w:val="00F13787"/>
    <w:rsid w:val="00F157BC"/>
    <w:rsid w:val="00F16DEA"/>
    <w:rsid w:val="00F208A4"/>
    <w:rsid w:val="00F27E9A"/>
    <w:rsid w:val="00F33AEB"/>
    <w:rsid w:val="00F35456"/>
    <w:rsid w:val="00F375DA"/>
    <w:rsid w:val="00F41449"/>
    <w:rsid w:val="00F506E4"/>
    <w:rsid w:val="00F5117C"/>
    <w:rsid w:val="00F51D62"/>
    <w:rsid w:val="00F56877"/>
    <w:rsid w:val="00F5758F"/>
    <w:rsid w:val="00F624D6"/>
    <w:rsid w:val="00F67C16"/>
    <w:rsid w:val="00F72D1C"/>
    <w:rsid w:val="00F81231"/>
    <w:rsid w:val="00F8344C"/>
    <w:rsid w:val="00F875D9"/>
    <w:rsid w:val="00F9270E"/>
    <w:rsid w:val="00F95FFA"/>
    <w:rsid w:val="00FA16EC"/>
    <w:rsid w:val="00FA2B29"/>
    <w:rsid w:val="00FA7AED"/>
    <w:rsid w:val="00FA7DAA"/>
    <w:rsid w:val="00FB155A"/>
    <w:rsid w:val="00FB6690"/>
    <w:rsid w:val="00FC2861"/>
    <w:rsid w:val="00FC3434"/>
    <w:rsid w:val="00FD0BF8"/>
    <w:rsid w:val="00FE134E"/>
    <w:rsid w:val="00FE1A8E"/>
    <w:rsid w:val="00FE626E"/>
    <w:rsid w:val="00FF6FF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2BF24F"/>
  <w15:chartTrackingRefBased/>
  <w15:docId w15:val="{7F1028B3-F3B5-1F44-91C9-B43800F2C9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aliases w:val="Section Heading"/>
    <w:basedOn w:val="Normal"/>
    <w:next w:val="Normal"/>
    <w:link w:val="Heading1Char"/>
    <w:uiPriority w:val="9"/>
    <w:qFormat/>
    <w:rsid w:val="00946C8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aliases w:val="Pre/Post Headings"/>
    <w:basedOn w:val="Normal"/>
    <w:next w:val="Normal"/>
    <w:link w:val="Heading2Char"/>
    <w:uiPriority w:val="9"/>
    <w:unhideWhenUsed/>
    <w:qFormat/>
    <w:rsid w:val="00946C8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aliases w:val="SubSubsection"/>
    <w:basedOn w:val="Normal"/>
    <w:next w:val="Normal"/>
    <w:link w:val="Heading3Char"/>
    <w:uiPriority w:val="9"/>
    <w:unhideWhenUsed/>
    <w:qFormat/>
    <w:rsid w:val="00946C8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946C8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946C8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46C8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46C8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46C8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46C8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Section Heading Char"/>
    <w:basedOn w:val="DefaultParagraphFont"/>
    <w:link w:val="Heading1"/>
    <w:uiPriority w:val="9"/>
    <w:rsid w:val="00946C8D"/>
    <w:rPr>
      <w:rFonts w:asciiTheme="majorHAnsi" w:eastAsiaTheme="majorEastAsia" w:hAnsiTheme="majorHAnsi" w:cstheme="majorBidi"/>
      <w:color w:val="0F4761" w:themeColor="accent1" w:themeShade="BF"/>
      <w:sz w:val="40"/>
      <w:szCs w:val="40"/>
      <w:lang w:val="en-GB"/>
    </w:rPr>
  </w:style>
  <w:style w:type="character" w:customStyle="1" w:styleId="Heading2Char">
    <w:name w:val="Heading 2 Char"/>
    <w:aliases w:val="Pre/Post Headings Char"/>
    <w:basedOn w:val="DefaultParagraphFont"/>
    <w:link w:val="Heading2"/>
    <w:uiPriority w:val="9"/>
    <w:semiHidden/>
    <w:rsid w:val="00946C8D"/>
    <w:rPr>
      <w:rFonts w:asciiTheme="majorHAnsi" w:eastAsiaTheme="majorEastAsia" w:hAnsiTheme="majorHAnsi" w:cstheme="majorBidi"/>
      <w:color w:val="0F4761" w:themeColor="accent1" w:themeShade="BF"/>
      <w:sz w:val="32"/>
      <w:szCs w:val="32"/>
      <w:lang w:val="en-GB"/>
    </w:rPr>
  </w:style>
  <w:style w:type="character" w:customStyle="1" w:styleId="Heading3Char">
    <w:name w:val="Heading 3 Char"/>
    <w:aliases w:val="SubSubsection Char"/>
    <w:basedOn w:val="DefaultParagraphFont"/>
    <w:link w:val="Heading3"/>
    <w:uiPriority w:val="9"/>
    <w:semiHidden/>
    <w:rsid w:val="00946C8D"/>
    <w:rPr>
      <w:rFonts w:eastAsiaTheme="majorEastAsia" w:cstheme="majorBidi"/>
      <w:color w:val="0F4761" w:themeColor="accent1" w:themeShade="BF"/>
      <w:sz w:val="28"/>
      <w:szCs w:val="28"/>
      <w:lang w:val="en-GB"/>
    </w:rPr>
  </w:style>
  <w:style w:type="character" w:customStyle="1" w:styleId="Heading4Char">
    <w:name w:val="Heading 4 Char"/>
    <w:basedOn w:val="DefaultParagraphFont"/>
    <w:link w:val="Heading4"/>
    <w:uiPriority w:val="9"/>
    <w:semiHidden/>
    <w:rsid w:val="00946C8D"/>
    <w:rPr>
      <w:rFonts w:eastAsiaTheme="majorEastAsia" w:cstheme="majorBidi"/>
      <w:i/>
      <w:iCs/>
      <w:color w:val="0F4761" w:themeColor="accent1" w:themeShade="BF"/>
      <w:lang w:val="en-GB"/>
    </w:rPr>
  </w:style>
  <w:style w:type="character" w:customStyle="1" w:styleId="Heading5Char">
    <w:name w:val="Heading 5 Char"/>
    <w:basedOn w:val="DefaultParagraphFont"/>
    <w:link w:val="Heading5"/>
    <w:uiPriority w:val="9"/>
    <w:semiHidden/>
    <w:rsid w:val="00946C8D"/>
    <w:rPr>
      <w:rFonts w:eastAsiaTheme="majorEastAsia" w:cstheme="majorBidi"/>
      <w:color w:val="0F4761" w:themeColor="accent1" w:themeShade="BF"/>
      <w:lang w:val="en-GB"/>
    </w:rPr>
  </w:style>
  <w:style w:type="character" w:customStyle="1" w:styleId="Heading6Char">
    <w:name w:val="Heading 6 Char"/>
    <w:basedOn w:val="DefaultParagraphFont"/>
    <w:link w:val="Heading6"/>
    <w:uiPriority w:val="9"/>
    <w:semiHidden/>
    <w:rsid w:val="00946C8D"/>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946C8D"/>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946C8D"/>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946C8D"/>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946C8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6C8D"/>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946C8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46C8D"/>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946C8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46C8D"/>
    <w:rPr>
      <w:i/>
      <w:iCs/>
      <w:color w:val="404040" w:themeColor="text1" w:themeTint="BF"/>
      <w:lang w:val="en-GB"/>
    </w:rPr>
  </w:style>
  <w:style w:type="paragraph" w:styleId="ListParagraph">
    <w:name w:val="List Paragraph"/>
    <w:basedOn w:val="Normal"/>
    <w:uiPriority w:val="34"/>
    <w:qFormat/>
    <w:rsid w:val="00946C8D"/>
    <w:pPr>
      <w:ind w:left="720"/>
      <w:contextualSpacing/>
    </w:pPr>
  </w:style>
  <w:style w:type="character" w:styleId="IntenseEmphasis">
    <w:name w:val="Intense Emphasis"/>
    <w:basedOn w:val="DefaultParagraphFont"/>
    <w:uiPriority w:val="21"/>
    <w:qFormat/>
    <w:rsid w:val="00946C8D"/>
    <w:rPr>
      <w:i/>
      <w:iCs/>
      <w:color w:val="0F4761" w:themeColor="accent1" w:themeShade="BF"/>
    </w:rPr>
  </w:style>
  <w:style w:type="paragraph" w:styleId="IntenseQuote">
    <w:name w:val="Intense Quote"/>
    <w:basedOn w:val="Normal"/>
    <w:next w:val="Normal"/>
    <w:link w:val="IntenseQuoteChar"/>
    <w:uiPriority w:val="30"/>
    <w:qFormat/>
    <w:rsid w:val="00946C8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46C8D"/>
    <w:rPr>
      <w:i/>
      <w:iCs/>
      <w:color w:val="0F4761" w:themeColor="accent1" w:themeShade="BF"/>
      <w:lang w:val="en-GB"/>
    </w:rPr>
  </w:style>
  <w:style w:type="character" w:styleId="IntenseReference">
    <w:name w:val="Intense Reference"/>
    <w:basedOn w:val="DefaultParagraphFont"/>
    <w:uiPriority w:val="32"/>
    <w:qFormat/>
    <w:rsid w:val="00946C8D"/>
    <w:rPr>
      <w:b/>
      <w:bCs/>
      <w:smallCaps/>
      <w:color w:val="0F4761" w:themeColor="accent1" w:themeShade="BF"/>
      <w:spacing w:val="5"/>
    </w:rPr>
  </w:style>
  <w:style w:type="paragraph" w:styleId="Revision">
    <w:name w:val="Revision"/>
    <w:hidden/>
    <w:uiPriority w:val="99"/>
    <w:semiHidden/>
    <w:rsid w:val="00E63F16"/>
    <w:rPr>
      <w:lang w:val="en-GB"/>
    </w:rPr>
  </w:style>
  <w:style w:type="character" w:styleId="CommentReference">
    <w:name w:val="annotation reference"/>
    <w:basedOn w:val="DefaultParagraphFont"/>
    <w:uiPriority w:val="99"/>
    <w:semiHidden/>
    <w:unhideWhenUsed/>
    <w:rsid w:val="00DE52C8"/>
    <w:rPr>
      <w:sz w:val="16"/>
      <w:szCs w:val="16"/>
    </w:rPr>
  </w:style>
  <w:style w:type="paragraph" w:styleId="CommentText">
    <w:name w:val="annotation text"/>
    <w:basedOn w:val="Normal"/>
    <w:link w:val="CommentTextChar"/>
    <w:uiPriority w:val="99"/>
    <w:unhideWhenUsed/>
    <w:rsid w:val="00DE52C8"/>
    <w:rPr>
      <w:sz w:val="20"/>
      <w:szCs w:val="20"/>
    </w:rPr>
  </w:style>
  <w:style w:type="character" w:customStyle="1" w:styleId="CommentTextChar">
    <w:name w:val="Comment Text Char"/>
    <w:basedOn w:val="DefaultParagraphFont"/>
    <w:link w:val="CommentText"/>
    <w:uiPriority w:val="99"/>
    <w:rsid w:val="00DE52C8"/>
    <w:rPr>
      <w:sz w:val="20"/>
      <w:szCs w:val="20"/>
      <w:lang w:val="en-GB"/>
    </w:rPr>
  </w:style>
  <w:style w:type="paragraph" w:styleId="CommentSubject">
    <w:name w:val="annotation subject"/>
    <w:basedOn w:val="CommentText"/>
    <w:next w:val="CommentText"/>
    <w:link w:val="CommentSubjectChar"/>
    <w:uiPriority w:val="99"/>
    <w:semiHidden/>
    <w:unhideWhenUsed/>
    <w:rsid w:val="00DE52C8"/>
    <w:rPr>
      <w:b/>
      <w:bCs/>
    </w:rPr>
  </w:style>
  <w:style w:type="character" w:customStyle="1" w:styleId="CommentSubjectChar">
    <w:name w:val="Comment Subject Char"/>
    <w:basedOn w:val="CommentTextChar"/>
    <w:link w:val="CommentSubject"/>
    <w:uiPriority w:val="99"/>
    <w:semiHidden/>
    <w:rsid w:val="00DE52C8"/>
    <w:rPr>
      <w:b/>
      <w:bCs/>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05C3D5F-DC41-D34E-B404-6C39FF360C54}">
  <we:reference id="wa200001011" version="1.2.0.0" store="en-001" storeType="OMEX"/>
  <we:alternateReferences>
    <we:reference id="WA200001011" version="1.2.0.0" store=""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10</TotalTime>
  <Pages>3</Pages>
  <Words>1597</Words>
  <Characters>9381</Characters>
  <Application>Microsoft Office Word</Application>
  <DocSecurity>0</DocSecurity>
  <Lines>312</Lines>
  <Paragraphs>233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10745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 van Nijnatten</dc:creator>
  <cp:keywords/>
  <dc:description/>
  <cp:lastModifiedBy>Jos van Nijnatten</cp:lastModifiedBy>
  <cp:revision>5</cp:revision>
  <dcterms:created xsi:type="dcterms:W3CDTF">2024-12-16T23:30:00Z</dcterms:created>
  <dcterms:modified xsi:type="dcterms:W3CDTF">2024-12-17T23:10:00Z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documentId_2526</vt:lpwstr>
  </property>
  <property fmtid="{D5CDD505-2E9C-101B-9397-08002B2CF9AE}" pid="3" name="grammarly_documentContext">
    <vt:lpwstr>{"goals":[],"domain":"general","emotions":[],"dialect":"australian"}</vt:lpwstr>
  </property>
</Properties>
</file>